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9B5EA" w14:textId="77777777" w:rsidR="00A24766" w:rsidRPr="00583501" w:rsidRDefault="00A24766" w:rsidP="00A24766">
      <w:pPr>
        <w:pStyle w:val="Title"/>
        <w:rPr>
          <w:rFonts w:asciiTheme="minorHAnsi" w:hAnsiTheme="minorHAnsi" w:cstheme="minorHAnsi"/>
          <w:bCs w:val="0"/>
          <w:color w:val="auto"/>
          <w:szCs w:val="28"/>
          <w:lang w:val="pt-BR"/>
        </w:rPr>
      </w:pPr>
      <w:r w:rsidRPr="00583501">
        <w:rPr>
          <w:rFonts w:asciiTheme="minorHAnsi" w:hAnsiTheme="minorHAnsi" w:cstheme="minorHAnsi"/>
          <w:color w:val="auto"/>
          <w:szCs w:val="28"/>
          <w:lang w:val="pt-BR"/>
        </w:rPr>
        <w:t xml:space="preserve">Jasdeep Sidhu </w:t>
      </w:r>
    </w:p>
    <w:p w14:paraId="2764B49E" w14:textId="77777777" w:rsidR="00A24766" w:rsidRPr="00A24766" w:rsidRDefault="00A24766" w:rsidP="00A24766">
      <w:pPr>
        <w:autoSpaceDE w:val="0"/>
        <w:autoSpaceDN w:val="0"/>
        <w:adjustRightInd w:val="0"/>
        <w:spacing w:before="120"/>
        <w:jc w:val="center"/>
        <w:rPr>
          <w:rFonts w:cstheme="minorHAnsi"/>
          <w:b/>
          <w:bCs/>
          <w:sz w:val="24"/>
          <w:szCs w:val="24"/>
          <w:lang w:val="pt-BR"/>
        </w:rPr>
      </w:pPr>
      <w:r w:rsidRPr="00A24766">
        <w:rPr>
          <w:rFonts w:cstheme="minorHAnsi"/>
          <w:b/>
          <w:bCs/>
          <w:sz w:val="24"/>
          <w:szCs w:val="24"/>
          <w:lang w:val="pt-BR"/>
        </w:rPr>
        <w:t xml:space="preserve"> Calgary, Alberta</w:t>
      </w:r>
    </w:p>
    <w:p w14:paraId="5D71C65F" w14:textId="77777777" w:rsidR="00A24766" w:rsidRPr="00583501" w:rsidRDefault="00A24766" w:rsidP="00A24766">
      <w:pPr>
        <w:autoSpaceDE w:val="0"/>
        <w:autoSpaceDN w:val="0"/>
        <w:adjustRightInd w:val="0"/>
        <w:spacing w:before="40" w:after="120"/>
        <w:jc w:val="center"/>
        <w:rPr>
          <w:rFonts w:cstheme="minorHAnsi"/>
          <w:b/>
          <w:bCs/>
          <w:sz w:val="28"/>
          <w:szCs w:val="28"/>
        </w:rPr>
      </w:pPr>
      <w:r w:rsidRPr="00583501">
        <w:rPr>
          <w:rFonts w:cstheme="minorHAnsi"/>
          <w:b/>
          <w:bCs/>
          <w:sz w:val="28"/>
          <w:szCs w:val="28"/>
        </w:rPr>
        <w:sym w:font="Wingdings" w:char="F028"/>
      </w:r>
      <w:r w:rsidRPr="00583501">
        <w:rPr>
          <w:rFonts w:cstheme="minorHAnsi"/>
          <w:b/>
          <w:bCs/>
          <w:sz w:val="28"/>
          <w:szCs w:val="28"/>
        </w:rPr>
        <w:t xml:space="preserve"> (587) 582-9435        </w:t>
      </w:r>
      <w:r w:rsidRPr="00583501">
        <w:rPr>
          <w:rFonts w:cstheme="minorHAnsi"/>
          <w:b/>
          <w:bCs/>
          <w:sz w:val="28"/>
          <w:szCs w:val="28"/>
        </w:rPr>
        <w:sym w:font="Wingdings" w:char="F02A"/>
      </w:r>
      <w:r>
        <w:rPr>
          <w:rFonts w:cstheme="minorHAnsi"/>
          <w:b/>
          <w:bCs/>
          <w:sz w:val="28"/>
          <w:szCs w:val="28"/>
        </w:rPr>
        <w:t xml:space="preserve"> </w:t>
      </w:r>
      <w:r w:rsidRPr="00583501">
        <w:rPr>
          <w:rFonts w:cstheme="minorHAnsi"/>
          <w:b/>
          <w:bCs/>
          <w:sz w:val="28"/>
          <w:szCs w:val="28"/>
        </w:rPr>
        <w:t xml:space="preserve">sidhu.jaisdeep@gmail.com </w:t>
      </w:r>
    </w:p>
    <w:p w14:paraId="0B079744" w14:textId="77777777" w:rsidR="003B2EDD" w:rsidRPr="00DC65DA" w:rsidRDefault="003B2EDD">
      <w:pPr>
        <w:spacing w:after="0" w:line="276" w:lineRule="auto"/>
        <w:jc w:val="both"/>
        <w:rPr>
          <w:rFonts w:ascii="Calibri" w:eastAsia="Calibri" w:hAnsi="Calibri" w:cs="Calibri"/>
          <w:sz w:val="24"/>
          <w:szCs w:val="24"/>
        </w:rPr>
      </w:pPr>
    </w:p>
    <w:p w14:paraId="17C3A1DD" w14:textId="0C07D464" w:rsidR="00D443AF" w:rsidRPr="00DC65DA" w:rsidRDefault="00E012FE">
      <w:pPr>
        <w:spacing w:after="0" w:line="276" w:lineRule="auto"/>
        <w:jc w:val="both"/>
        <w:rPr>
          <w:rFonts w:ascii="Calibri" w:eastAsia="Calibri" w:hAnsi="Calibri" w:cs="Calibri"/>
          <w:sz w:val="24"/>
          <w:szCs w:val="24"/>
        </w:rPr>
      </w:pPr>
      <w:r w:rsidRPr="00DC65DA">
        <w:rPr>
          <w:rFonts w:ascii="Calibri" w:eastAsia="Calibri" w:hAnsi="Calibri" w:cs="Calibri"/>
          <w:sz w:val="24"/>
          <w:szCs w:val="24"/>
        </w:rPr>
        <w:t xml:space="preserve">Date: </w:t>
      </w:r>
      <w:r w:rsidR="007E78B7" w:rsidRPr="00DC65DA">
        <w:rPr>
          <w:rFonts w:ascii="Calibri" w:eastAsia="Calibri" w:hAnsi="Calibri" w:cs="Calibri"/>
          <w:sz w:val="24"/>
          <w:szCs w:val="24"/>
        </w:rPr>
        <w:t xml:space="preserve"> </w:t>
      </w:r>
      <w:r w:rsidR="00C744E1" w:rsidRPr="00DC65DA">
        <w:rPr>
          <w:rFonts w:ascii="Calibri" w:eastAsia="Calibri" w:hAnsi="Calibri" w:cs="Calibri"/>
          <w:sz w:val="24"/>
          <w:szCs w:val="24"/>
        </w:rPr>
        <w:t>Nov 0</w:t>
      </w:r>
      <w:r w:rsidR="003B2EDD" w:rsidRPr="00DC65DA">
        <w:rPr>
          <w:rFonts w:ascii="Calibri" w:eastAsia="Calibri" w:hAnsi="Calibri" w:cs="Calibri"/>
          <w:sz w:val="24"/>
          <w:szCs w:val="24"/>
        </w:rPr>
        <w:t>9</w:t>
      </w:r>
      <w:r w:rsidR="0040601C" w:rsidRPr="00DC65DA">
        <w:rPr>
          <w:rFonts w:ascii="Calibri" w:eastAsia="Calibri" w:hAnsi="Calibri" w:cs="Calibri"/>
          <w:sz w:val="24"/>
          <w:szCs w:val="24"/>
        </w:rPr>
        <w:t>, 2018</w:t>
      </w:r>
    </w:p>
    <w:p w14:paraId="236BB7B4" w14:textId="77777777" w:rsidR="00F600E9" w:rsidRPr="00DC65DA" w:rsidRDefault="00F600E9">
      <w:pPr>
        <w:spacing w:after="0" w:line="276" w:lineRule="auto"/>
        <w:jc w:val="both"/>
        <w:rPr>
          <w:rFonts w:ascii="Calibri" w:eastAsia="Calibri" w:hAnsi="Calibri" w:cs="Calibri"/>
          <w:sz w:val="24"/>
          <w:szCs w:val="24"/>
        </w:rPr>
      </w:pPr>
    </w:p>
    <w:p w14:paraId="54A15FD6" w14:textId="17C10BD5" w:rsidR="003B2EDD" w:rsidRPr="00DC65DA" w:rsidRDefault="00F600E9">
      <w:pPr>
        <w:spacing w:after="0" w:line="276" w:lineRule="auto"/>
        <w:jc w:val="both"/>
        <w:rPr>
          <w:rFonts w:ascii="Calibri" w:eastAsia="Calibri" w:hAnsi="Calibri" w:cs="Calibri"/>
          <w:sz w:val="24"/>
          <w:szCs w:val="24"/>
        </w:rPr>
      </w:pPr>
      <w:proofErr w:type="spellStart"/>
      <w:r w:rsidRPr="00DC65DA">
        <w:rPr>
          <w:rFonts w:ascii="Calibri" w:eastAsia="Calibri" w:hAnsi="Calibri" w:cs="Calibri"/>
          <w:sz w:val="24"/>
          <w:szCs w:val="24"/>
        </w:rPr>
        <w:t>Vog</w:t>
      </w:r>
      <w:proofErr w:type="spellEnd"/>
      <w:r w:rsidR="003B2EDD" w:rsidRPr="00DC65DA">
        <w:rPr>
          <w:rFonts w:ascii="Calibri" w:eastAsia="Calibri" w:hAnsi="Calibri" w:cs="Calibri"/>
          <w:sz w:val="24"/>
          <w:szCs w:val="24"/>
        </w:rPr>
        <w:t xml:space="preserve"> App Developer Inc.</w:t>
      </w:r>
    </w:p>
    <w:p w14:paraId="6572FE0C" w14:textId="16AC2D5E" w:rsidR="003B2EDD" w:rsidRPr="00DC65DA" w:rsidRDefault="003B2EDD">
      <w:pPr>
        <w:spacing w:after="0" w:line="276" w:lineRule="auto"/>
        <w:jc w:val="both"/>
        <w:rPr>
          <w:rFonts w:ascii="Calibri" w:eastAsia="Calibri" w:hAnsi="Calibri" w:cs="Calibri"/>
          <w:sz w:val="24"/>
          <w:szCs w:val="24"/>
        </w:rPr>
      </w:pPr>
      <w:r w:rsidRPr="00DC65DA">
        <w:rPr>
          <w:rFonts w:ascii="Calibri" w:eastAsia="Calibri" w:hAnsi="Calibri" w:cs="Calibri"/>
          <w:sz w:val="24"/>
          <w:szCs w:val="24"/>
        </w:rPr>
        <w:t>101-1210 20</w:t>
      </w:r>
      <w:r w:rsidRPr="00DC65DA">
        <w:rPr>
          <w:rFonts w:ascii="Calibri" w:eastAsia="Calibri" w:hAnsi="Calibri" w:cs="Calibri"/>
          <w:sz w:val="24"/>
          <w:szCs w:val="24"/>
          <w:vertAlign w:val="superscript"/>
        </w:rPr>
        <w:t>th</w:t>
      </w:r>
      <w:r w:rsidRPr="00DC65DA">
        <w:rPr>
          <w:rFonts w:ascii="Calibri" w:eastAsia="Calibri" w:hAnsi="Calibri" w:cs="Calibri"/>
          <w:sz w:val="24"/>
          <w:szCs w:val="24"/>
        </w:rPr>
        <w:t xml:space="preserve"> Avenue SE,</w:t>
      </w:r>
    </w:p>
    <w:p w14:paraId="66553C9F" w14:textId="0EAFB8B5" w:rsidR="003B2EDD" w:rsidRPr="00DC65DA" w:rsidRDefault="003B2EDD">
      <w:pPr>
        <w:spacing w:after="0" w:line="276" w:lineRule="auto"/>
        <w:jc w:val="both"/>
        <w:rPr>
          <w:rFonts w:ascii="Calibri" w:eastAsia="Calibri" w:hAnsi="Calibri" w:cs="Calibri"/>
          <w:sz w:val="24"/>
          <w:szCs w:val="24"/>
        </w:rPr>
      </w:pPr>
      <w:r w:rsidRPr="00DC65DA">
        <w:rPr>
          <w:rFonts w:ascii="Calibri" w:eastAsia="Calibri" w:hAnsi="Calibri" w:cs="Calibri"/>
          <w:sz w:val="24"/>
          <w:szCs w:val="24"/>
        </w:rPr>
        <w:t>Calgary, Alberta, T2G3G2</w:t>
      </w:r>
    </w:p>
    <w:p w14:paraId="47254BC3" w14:textId="77777777" w:rsidR="00D443AF" w:rsidRPr="00DC65DA" w:rsidRDefault="00D443AF">
      <w:pPr>
        <w:spacing w:after="0" w:line="276" w:lineRule="auto"/>
        <w:jc w:val="both"/>
        <w:rPr>
          <w:rFonts w:ascii="Calibri" w:eastAsia="Calibri" w:hAnsi="Calibri" w:cs="Calibri"/>
          <w:sz w:val="24"/>
          <w:szCs w:val="24"/>
        </w:rPr>
      </w:pPr>
    </w:p>
    <w:p w14:paraId="4A93092A" w14:textId="708DDE99" w:rsidR="00D443AF" w:rsidRPr="00DC65DA" w:rsidRDefault="00787BC8">
      <w:pPr>
        <w:spacing w:after="200" w:line="276" w:lineRule="auto"/>
        <w:jc w:val="both"/>
        <w:rPr>
          <w:rFonts w:ascii="Calibri" w:eastAsia="Calibri" w:hAnsi="Calibri" w:cs="Calibri"/>
          <w:sz w:val="24"/>
          <w:szCs w:val="24"/>
        </w:rPr>
      </w:pPr>
      <w:r w:rsidRPr="00DC65DA">
        <w:rPr>
          <w:rFonts w:ascii="Calibri" w:eastAsia="Calibri" w:hAnsi="Calibri" w:cs="Calibri"/>
          <w:sz w:val="24"/>
          <w:szCs w:val="24"/>
        </w:rPr>
        <w:t>Dear Andrew,</w:t>
      </w:r>
    </w:p>
    <w:p w14:paraId="7D4C0AC4" w14:textId="11F436DF" w:rsidR="00BE5B0F" w:rsidRPr="00DC65DA" w:rsidRDefault="00787BC8" w:rsidP="00DC65DA">
      <w:pPr>
        <w:spacing w:after="0" w:line="276" w:lineRule="auto"/>
        <w:ind w:firstLine="720"/>
        <w:jc w:val="both"/>
        <w:rPr>
          <w:rFonts w:ascii="Calibri" w:eastAsia="Calibri" w:hAnsi="Calibri" w:cs="Calibri"/>
          <w:sz w:val="24"/>
          <w:szCs w:val="24"/>
        </w:rPr>
      </w:pPr>
      <w:r w:rsidRPr="00DC65DA">
        <w:rPr>
          <w:rFonts w:ascii="Calibri" w:eastAsia="Calibri" w:hAnsi="Calibri" w:cs="Calibri"/>
          <w:sz w:val="24"/>
          <w:szCs w:val="24"/>
        </w:rPr>
        <w:t xml:space="preserve">I attended your presentation as guest speaker in SAIT and received more information about </w:t>
      </w:r>
      <w:ins w:id="0" w:author="Dasa Chadwick" w:date="2018-11-20T12:05:00Z">
        <w:r w:rsidR="00D6388A">
          <w:rPr>
            <w:rFonts w:ascii="Calibri" w:eastAsia="Calibri" w:hAnsi="Calibri" w:cs="Calibri"/>
            <w:sz w:val="24"/>
            <w:szCs w:val="24"/>
          </w:rPr>
          <w:t xml:space="preserve">your </w:t>
        </w:r>
      </w:ins>
      <w:r w:rsidRPr="00DC65DA">
        <w:rPr>
          <w:rFonts w:ascii="Calibri" w:eastAsia="Calibri" w:hAnsi="Calibri" w:cs="Calibri"/>
          <w:sz w:val="24"/>
          <w:szCs w:val="24"/>
        </w:rPr>
        <w:t>company</w:t>
      </w:r>
      <w:r w:rsidR="00DC65DA">
        <w:rPr>
          <w:rFonts w:ascii="Calibri" w:eastAsia="Calibri" w:hAnsi="Calibri" w:cs="Calibri"/>
          <w:sz w:val="24"/>
          <w:szCs w:val="24"/>
        </w:rPr>
        <w:t>’s</w:t>
      </w:r>
      <w:r w:rsidRPr="00DC65DA">
        <w:rPr>
          <w:rFonts w:ascii="Calibri" w:eastAsia="Calibri" w:hAnsi="Calibri" w:cs="Calibri"/>
          <w:sz w:val="24"/>
          <w:szCs w:val="24"/>
        </w:rPr>
        <w:t xml:space="preserve"> projects, teamwork and work culture. As you</w:t>
      </w:r>
      <w:bookmarkStart w:id="1" w:name="_GoBack"/>
      <w:bookmarkEnd w:id="1"/>
      <w:r w:rsidRPr="00DC65DA">
        <w:rPr>
          <w:rFonts w:ascii="Calibri" w:eastAsia="Calibri" w:hAnsi="Calibri" w:cs="Calibri"/>
          <w:sz w:val="24"/>
          <w:szCs w:val="24"/>
        </w:rPr>
        <w:t xml:space="preserve"> said</w:t>
      </w:r>
      <w:ins w:id="2" w:author="Dasa Chadwick" w:date="2018-11-20T12:05:00Z">
        <w:r w:rsidR="00D6388A">
          <w:rPr>
            <w:rFonts w:ascii="Calibri" w:eastAsia="Calibri" w:hAnsi="Calibri" w:cs="Calibri"/>
            <w:sz w:val="24"/>
            <w:szCs w:val="24"/>
          </w:rPr>
          <w:t xml:space="preserve">, </w:t>
        </w:r>
      </w:ins>
      <w:del w:id="3" w:author="Dasa Chadwick" w:date="2018-11-20T12:05:00Z">
        <w:r w:rsidRPr="00DC65DA" w:rsidDel="00D6388A">
          <w:rPr>
            <w:rFonts w:ascii="Calibri" w:eastAsia="Calibri" w:hAnsi="Calibri" w:cs="Calibri"/>
            <w:sz w:val="24"/>
            <w:szCs w:val="24"/>
          </w:rPr>
          <w:delText xml:space="preserve"> that</w:delText>
        </w:r>
      </w:del>
      <w:r w:rsidRPr="00DC65DA">
        <w:rPr>
          <w:rFonts w:ascii="Calibri" w:eastAsia="Calibri" w:hAnsi="Calibri" w:cs="Calibri"/>
          <w:sz w:val="24"/>
          <w:szCs w:val="24"/>
        </w:rPr>
        <w:t xml:space="preserve"> </w:t>
      </w:r>
      <w:proofErr w:type="spellStart"/>
      <w:r w:rsidRPr="00DC65DA">
        <w:rPr>
          <w:rFonts w:ascii="Calibri" w:eastAsia="Calibri" w:hAnsi="Calibri" w:cs="Calibri"/>
          <w:sz w:val="24"/>
          <w:szCs w:val="24"/>
        </w:rPr>
        <w:t>Vog</w:t>
      </w:r>
      <w:proofErr w:type="spellEnd"/>
      <w:r w:rsidRPr="00DC65DA">
        <w:rPr>
          <w:rFonts w:ascii="Calibri" w:eastAsia="Calibri" w:hAnsi="Calibri" w:cs="Calibri"/>
          <w:sz w:val="24"/>
          <w:szCs w:val="24"/>
        </w:rPr>
        <w:t xml:space="preserve"> is expanding now and </w:t>
      </w:r>
      <w:del w:id="4" w:author="Dasa Chadwick" w:date="2018-11-20T12:05:00Z">
        <w:r w:rsidRPr="00DC65DA" w:rsidDel="00D6388A">
          <w:rPr>
            <w:rFonts w:ascii="Calibri" w:eastAsia="Calibri" w:hAnsi="Calibri" w:cs="Calibri"/>
            <w:sz w:val="24"/>
            <w:szCs w:val="24"/>
          </w:rPr>
          <w:delText xml:space="preserve">may be </w:delText>
        </w:r>
      </w:del>
      <w:r w:rsidRPr="00DC65DA">
        <w:rPr>
          <w:rFonts w:ascii="Calibri" w:eastAsia="Calibri" w:hAnsi="Calibri" w:cs="Calibri"/>
          <w:sz w:val="24"/>
          <w:szCs w:val="24"/>
        </w:rPr>
        <w:t xml:space="preserve">you </w:t>
      </w:r>
      <w:ins w:id="5" w:author="Dasa Chadwick" w:date="2018-11-20T12:05:00Z">
        <w:r w:rsidR="00D6388A">
          <w:rPr>
            <w:rFonts w:ascii="Calibri" w:eastAsia="Calibri" w:hAnsi="Calibri" w:cs="Calibri"/>
            <w:sz w:val="24"/>
            <w:szCs w:val="24"/>
          </w:rPr>
          <w:t xml:space="preserve">may </w:t>
        </w:r>
      </w:ins>
      <w:r w:rsidRPr="00DC65DA">
        <w:rPr>
          <w:rFonts w:ascii="Calibri" w:eastAsia="Calibri" w:hAnsi="Calibri" w:cs="Calibri"/>
          <w:sz w:val="24"/>
          <w:szCs w:val="24"/>
        </w:rPr>
        <w:t>need more technical team members</w:t>
      </w:r>
      <w:r w:rsidR="00BE5B0F" w:rsidRPr="00DC65DA">
        <w:rPr>
          <w:rFonts w:ascii="Calibri" w:eastAsia="Calibri" w:hAnsi="Calibri" w:cs="Calibri"/>
          <w:sz w:val="24"/>
          <w:szCs w:val="24"/>
        </w:rPr>
        <w:t>/developers</w:t>
      </w:r>
      <w:r w:rsidRPr="00DC65DA">
        <w:rPr>
          <w:rFonts w:ascii="Calibri" w:eastAsia="Calibri" w:hAnsi="Calibri" w:cs="Calibri"/>
          <w:sz w:val="24"/>
          <w:szCs w:val="24"/>
        </w:rPr>
        <w:t xml:space="preserve"> for current and new projects.</w:t>
      </w:r>
      <w:r w:rsidR="007E78B7" w:rsidRPr="00DC65DA">
        <w:rPr>
          <w:rFonts w:ascii="Calibri" w:eastAsia="Calibri" w:hAnsi="Calibri" w:cs="Calibri"/>
          <w:sz w:val="24"/>
          <w:szCs w:val="24"/>
        </w:rPr>
        <w:t xml:space="preserve"> </w:t>
      </w:r>
      <w:r w:rsidR="008F26B7" w:rsidRPr="00DC65DA">
        <w:rPr>
          <w:rFonts w:ascii="Calibri" w:eastAsia="Calibri" w:hAnsi="Calibri" w:cs="Calibri"/>
          <w:sz w:val="24"/>
          <w:szCs w:val="24"/>
        </w:rPr>
        <w:t>As you know</w:t>
      </w:r>
      <w:ins w:id="6" w:author="Dasa Chadwick" w:date="2018-11-20T12:06:00Z">
        <w:r w:rsidR="00D6388A">
          <w:rPr>
            <w:rFonts w:ascii="Calibri" w:eastAsia="Calibri" w:hAnsi="Calibri" w:cs="Calibri"/>
            <w:sz w:val="24"/>
            <w:szCs w:val="24"/>
          </w:rPr>
          <w:t>,</w:t>
        </w:r>
      </w:ins>
      <w:r w:rsidR="008F26B7" w:rsidRPr="00DC65DA">
        <w:rPr>
          <w:rFonts w:ascii="Calibri" w:eastAsia="Calibri" w:hAnsi="Calibri" w:cs="Calibri"/>
          <w:sz w:val="24"/>
          <w:szCs w:val="24"/>
        </w:rPr>
        <w:t xml:space="preserve"> I am </w:t>
      </w:r>
      <w:del w:id="7" w:author="Dasa Chadwick" w:date="2018-11-20T12:06:00Z">
        <w:r w:rsidR="008F26B7" w:rsidRPr="00DC65DA" w:rsidDel="00D6388A">
          <w:rPr>
            <w:rFonts w:ascii="Calibri" w:eastAsia="Calibri" w:hAnsi="Calibri" w:cs="Calibri"/>
            <w:sz w:val="24"/>
            <w:szCs w:val="24"/>
          </w:rPr>
          <w:delText xml:space="preserve">the </w:delText>
        </w:r>
      </w:del>
      <w:ins w:id="8" w:author="Dasa Chadwick" w:date="2018-11-20T12:06:00Z">
        <w:r w:rsidR="00D6388A">
          <w:rPr>
            <w:rFonts w:ascii="Calibri" w:eastAsia="Calibri" w:hAnsi="Calibri" w:cs="Calibri"/>
            <w:sz w:val="24"/>
            <w:szCs w:val="24"/>
          </w:rPr>
          <w:t>a</w:t>
        </w:r>
        <w:r w:rsidR="00D6388A" w:rsidRPr="00DC65DA">
          <w:rPr>
            <w:rFonts w:ascii="Calibri" w:eastAsia="Calibri" w:hAnsi="Calibri" w:cs="Calibri"/>
            <w:sz w:val="24"/>
            <w:szCs w:val="24"/>
          </w:rPr>
          <w:t xml:space="preserve"> </w:t>
        </w:r>
      </w:ins>
      <w:r w:rsidR="008F26B7" w:rsidRPr="00DC65DA">
        <w:rPr>
          <w:rFonts w:ascii="Calibri" w:eastAsia="Calibri" w:hAnsi="Calibri" w:cs="Calibri"/>
          <w:sz w:val="24"/>
          <w:szCs w:val="24"/>
        </w:rPr>
        <w:t xml:space="preserve">student of Web </w:t>
      </w:r>
      <w:r w:rsidR="00613E66" w:rsidRPr="00DC65DA">
        <w:rPr>
          <w:rFonts w:ascii="Calibri" w:eastAsia="Calibri" w:hAnsi="Calibri" w:cs="Calibri"/>
          <w:sz w:val="24"/>
          <w:szCs w:val="24"/>
        </w:rPr>
        <w:t>Developer</w:t>
      </w:r>
      <w:r w:rsidR="008F26B7" w:rsidRPr="00DC65DA">
        <w:rPr>
          <w:rFonts w:ascii="Calibri" w:eastAsia="Calibri" w:hAnsi="Calibri" w:cs="Calibri"/>
          <w:sz w:val="24"/>
          <w:szCs w:val="24"/>
        </w:rPr>
        <w:t xml:space="preserve"> </w:t>
      </w:r>
      <w:ins w:id="9" w:author="Dasa Chadwick" w:date="2018-11-20T12:06:00Z">
        <w:r w:rsidR="00D6388A">
          <w:rPr>
            <w:rFonts w:ascii="Calibri" w:eastAsia="Calibri" w:hAnsi="Calibri" w:cs="Calibri"/>
            <w:sz w:val="24"/>
            <w:szCs w:val="24"/>
          </w:rPr>
          <w:t xml:space="preserve">Certificate </w:t>
        </w:r>
      </w:ins>
      <w:r w:rsidR="008F26B7" w:rsidRPr="00DC65DA">
        <w:rPr>
          <w:rFonts w:ascii="Calibri" w:eastAsia="Calibri" w:hAnsi="Calibri" w:cs="Calibri"/>
          <w:sz w:val="24"/>
          <w:szCs w:val="24"/>
        </w:rPr>
        <w:t xml:space="preserve">program </w:t>
      </w:r>
      <w:del w:id="10" w:author="Dasa Chadwick" w:date="2018-11-20T12:06:00Z">
        <w:r w:rsidR="008F26B7" w:rsidRPr="00DC65DA" w:rsidDel="00D6388A">
          <w:rPr>
            <w:rFonts w:ascii="Calibri" w:eastAsia="Calibri" w:hAnsi="Calibri" w:cs="Calibri"/>
            <w:sz w:val="24"/>
            <w:szCs w:val="24"/>
          </w:rPr>
          <w:delText xml:space="preserve">in </w:delText>
        </w:r>
      </w:del>
      <w:ins w:id="11" w:author="Dasa Chadwick" w:date="2018-11-20T12:06:00Z">
        <w:r w:rsidR="00D6388A">
          <w:rPr>
            <w:rFonts w:ascii="Calibri" w:eastAsia="Calibri" w:hAnsi="Calibri" w:cs="Calibri"/>
            <w:sz w:val="24"/>
            <w:szCs w:val="24"/>
          </w:rPr>
          <w:t>at</w:t>
        </w:r>
        <w:r w:rsidR="00D6388A" w:rsidRPr="00DC65DA">
          <w:rPr>
            <w:rFonts w:ascii="Calibri" w:eastAsia="Calibri" w:hAnsi="Calibri" w:cs="Calibri"/>
            <w:sz w:val="24"/>
            <w:szCs w:val="24"/>
          </w:rPr>
          <w:t xml:space="preserve"> </w:t>
        </w:r>
      </w:ins>
      <w:r w:rsidR="008F26B7" w:rsidRPr="00DC65DA">
        <w:rPr>
          <w:rFonts w:ascii="Calibri" w:eastAsia="Calibri" w:hAnsi="Calibri" w:cs="Calibri"/>
          <w:sz w:val="24"/>
          <w:szCs w:val="24"/>
        </w:rPr>
        <w:t>SAIT,</w:t>
      </w:r>
      <w:r w:rsidR="00BE5B0F" w:rsidRPr="00DC65DA">
        <w:rPr>
          <w:rFonts w:ascii="Calibri" w:eastAsia="Calibri" w:hAnsi="Calibri" w:cs="Calibri"/>
          <w:sz w:val="24"/>
          <w:szCs w:val="24"/>
        </w:rPr>
        <w:t xml:space="preserve"> so I am writing to </w:t>
      </w:r>
      <w:del w:id="12" w:author="Dasa Chadwick" w:date="2018-11-20T12:06:00Z">
        <w:r w:rsidR="00BE5B0F" w:rsidRPr="00DC65DA" w:rsidDel="00D6388A">
          <w:rPr>
            <w:rFonts w:ascii="Calibri" w:eastAsia="Calibri" w:hAnsi="Calibri" w:cs="Calibri"/>
            <w:sz w:val="24"/>
            <w:szCs w:val="24"/>
          </w:rPr>
          <w:delText>find some</w:delText>
        </w:r>
      </w:del>
      <w:ins w:id="13" w:author="Dasa Chadwick" w:date="2018-11-20T12:06:00Z">
        <w:r w:rsidR="00D6388A">
          <w:rPr>
            <w:rFonts w:ascii="Calibri" w:eastAsia="Calibri" w:hAnsi="Calibri" w:cs="Calibri"/>
            <w:sz w:val="24"/>
            <w:szCs w:val="24"/>
          </w:rPr>
          <w:t>ask about</w:t>
        </w:r>
      </w:ins>
      <w:r w:rsidR="00BE5B0F" w:rsidRPr="00DC65DA">
        <w:rPr>
          <w:rFonts w:ascii="Calibri" w:eastAsia="Calibri" w:hAnsi="Calibri" w:cs="Calibri"/>
          <w:sz w:val="24"/>
          <w:szCs w:val="24"/>
        </w:rPr>
        <w:t xml:space="preserve"> </w:t>
      </w:r>
      <w:del w:id="14" w:author="Jasdweep Sidhu" w:date="2018-11-22T12:33:00Z">
        <w:r w:rsidR="00BE5B0F" w:rsidRPr="00DC65DA" w:rsidDel="00C27C1D">
          <w:rPr>
            <w:rFonts w:ascii="Calibri" w:eastAsia="Calibri" w:hAnsi="Calibri" w:cs="Calibri"/>
            <w:sz w:val="24"/>
            <w:szCs w:val="24"/>
          </w:rPr>
          <w:delText>opportunity</w:delText>
        </w:r>
      </w:del>
      <w:ins w:id="15" w:author="Dasa Chadwick" w:date="2018-11-20T12:06:00Z">
        <w:del w:id="16" w:author="Jasdweep Sidhu" w:date="2018-11-22T12:33:00Z">
          <w:r w:rsidR="00D6388A" w:rsidDel="00C27C1D">
            <w:rPr>
              <w:rFonts w:ascii="Calibri" w:eastAsia="Calibri" w:hAnsi="Calibri" w:cs="Calibri"/>
              <w:sz w:val="24"/>
              <w:szCs w:val="24"/>
            </w:rPr>
            <w:delText>es</w:delText>
          </w:r>
        </w:del>
      </w:ins>
      <w:ins w:id="17" w:author="Jasdweep Sidhu" w:date="2018-11-22T12:33:00Z">
        <w:r w:rsidR="00C27C1D" w:rsidRPr="00DC65DA">
          <w:rPr>
            <w:rFonts w:ascii="Calibri" w:eastAsia="Calibri" w:hAnsi="Calibri" w:cs="Calibri"/>
            <w:sz w:val="24"/>
            <w:szCs w:val="24"/>
          </w:rPr>
          <w:t>opportunit</w:t>
        </w:r>
        <w:r w:rsidR="00C27C1D">
          <w:rPr>
            <w:rFonts w:ascii="Calibri" w:eastAsia="Calibri" w:hAnsi="Calibri" w:cs="Calibri"/>
            <w:sz w:val="24"/>
            <w:szCs w:val="24"/>
          </w:rPr>
          <w:t>ies</w:t>
        </w:r>
      </w:ins>
      <w:r w:rsidR="00BE5B0F" w:rsidRPr="00DC65DA">
        <w:rPr>
          <w:rFonts w:ascii="Calibri" w:eastAsia="Calibri" w:hAnsi="Calibri" w:cs="Calibri"/>
          <w:sz w:val="24"/>
          <w:szCs w:val="24"/>
        </w:rPr>
        <w:t xml:space="preserve"> to do my practicum with your awesome development team.</w:t>
      </w:r>
    </w:p>
    <w:p w14:paraId="202AF6D8" w14:textId="535A7CB6" w:rsidR="001E0D79" w:rsidDel="00EF3F99" w:rsidRDefault="00BE5B0F">
      <w:pPr>
        <w:spacing w:after="0" w:line="276" w:lineRule="auto"/>
        <w:jc w:val="both"/>
        <w:rPr>
          <w:del w:id="18" w:author="Dasa Chadwick" w:date="2018-11-20T12:08:00Z"/>
          <w:rFonts w:ascii="Calibri" w:eastAsia="Calibri" w:hAnsi="Calibri" w:cs="Calibri"/>
          <w:sz w:val="24"/>
          <w:szCs w:val="24"/>
        </w:rPr>
        <w:pPrChange w:id="19" w:author="Dasa Chadwick" w:date="2018-11-20T12:08:00Z">
          <w:pPr>
            <w:spacing w:after="200" w:line="276" w:lineRule="auto"/>
            <w:ind w:firstLine="720"/>
            <w:jc w:val="both"/>
          </w:pPr>
        </w:pPrChange>
      </w:pPr>
      <w:r w:rsidRPr="00DC65DA">
        <w:rPr>
          <w:rFonts w:ascii="Calibri" w:eastAsia="Calibri" w:hAnsi="Calibri" w:cs="Calibri"/>
          <w:sz w:val="24"/>
          <w:szCs w:val="24"/>
        </w:rPr>
        <w:t xml:space="preserve"> </w:t>
      </w:r>
      <w:r w:rsidRPr="00DC65DA">
        <w:rPr>
          <w:rFonts w:ascii="Calibri" w:eastAsia="Calibri" w:hAnsi="Calibri" w:cs="Calibri"/>
          <w:sz w:val="24"/>
          <w:szCs w:val="24"/>
        </w:rPr>
        <w:tab/>
      </w:r>
      <w:r w:rsidR="008F26B7" w:rsidRPr="00DC65DA">
        <w:rPr>
          <w:rFonts w:ascii="Calibri" w:eastAsia="Calibri" w:hAnsi="Calibri" w:cs="Calibri"/>
          <w:sz w:val="24"/>
          <w:szCs w:val="24"/>
        </w:rPr>
        <w:t xml:space="preserve"> </w:t>
      </w:r>
      <w:r w:rsidR="00E30114" w:rsidRPr="00DC65DA">
        <w:rPr>
          <w:rFonts w:ascii="Calibri" w:eastAsia="Calibri" w:hAnsi="Calibri" w:cs="Calibri"/>
          <w:sz w:val="24"/>
          <w:szCs w:val="24"/>
        </w:rPr>
        <w:t xml:space="preserve">I am confident in my ability to contribute positively </w:t>
      </w:r>
      <w:r w:rsidR="00787BC8" w:rsidRPr="00DC65DA">
        <w:rPr>
          <w:rFonts w:ascii="Calibri" w:eastAsia="Calibri" w:hAnsi="Calibri" w:cs="Calibri"/>
          <w:sz w:val="24"/>
          <w:szCs w:val="24"/>
        </w:rPr>
        <w:t>in web content</w:t>
      </w:r>
      <w:r w:rsidR="00E30114" w:rsidRPr="00DC65DA">
        <w:rPr>
          <w:rFonts w:ascii="Calibri" w:eastAsia="Calibri" w:hAnsi="Calibri" w:cs="Calibri"/>
          <w:sz w:val="24"/>
          <w:szCs w:val="24"/>
        </w:rPr>
        <w:t>.</w:t>
      </w:r>
      <w:r w:rsidRPr="00DC65DA">
        <w:rPr>
          <w:rFonts w:ascii="Calibri" w:eastAsia="Calibri" w:hAnsi="Calibri" w:cs="Calibri"/>
          <w:sz w:val="24"/>
          <w:szCs w:val="24"/>
        </w:rPr>
        <w:t xml:space="preserve"> I have </w:t>
      </w:r>
      <w:ins w:id="20" w:author="Dasa Chadwick" w:date="2018-11-20T12:06:00Z">
        <w:r w:rsidR="00D6388A">
          <w:rPr>
            <w:rFonts w:ascii="Calibri" w:eastAsia="Calibri" w:hAnsi="Calibri" w:cs="Calibri"/>
            <w:sz w:val="24"/>
            <w:szCs w:val="24"/>
          </w:rPr>
          <w:t xml:space="preserve">a </w:t>
        </w:r>
      </w:ins>
      <w:r w:rsidRPr="00DC65DA">
        <w:rPr>
          <w:rFonts w:ascii="Calibri" w:eastAsia="Calibri" w:hAnsi="Calibri" w:cs="Calibri"/>
          <w:sz w:val="24"/>
          <w:szCs w:val="24"/>
        </w:rPr>
        <w:t xml:space="preserve">passion to </w:t>
      </w:r>
      <w:del w:id="21" w:author="Dasa Chadwick" w:date="2018-11-20T12:07:00Z">
        <w:r w:rsidRPr="00DC65DA" w:rsidDel="00D6388A">
          <w:rPr>
            <w:rFonts w:ascii="Calibri" w:eastAsia="Calibri" w:hAnsi="Calibri" w:cs="Calibri"/>
            <w:sz w:val="24"/>
            <w:szCs w:val="24"/>
          </w:rPr>
          <w:delText xml:space="preserve">do </w:delText>
        </w:r>
      </w:del>
      <w:ins w:id="22" w:author="Dasa Chadwick" w:date="2018-11-20T12:07:00Z">
        <w:r w:rsidR="00D6388A">
          <w:rPr>
            <w:rFonts w:ascii="Calibri" w:eastAsia="Calibri" w:hAnsi="Calibri" w:cs="Calibri"/>
            <w:sz w:val="24"/>
            <w:szCs w:val="24"/>
          </w:rPr>
          <w:t>create</w:t>
        </w:r>
        <w:r w:rsidR="00D6388A" w:rsidRPr="00DC65DA">
          <w:rPr>
            <w:rFonts w:ascii="Calibri" w:eastAsia="Calibri" w:hAnsi="Calibri" w:cs="Calibri"/>
            <w:sz w:val="24"/>
            <w:szCs w:val="24"/>
          </w:rPr>
          <w:t xml:space="preserve"> </w:t>
        </w:r>
      </w:ins>
      <w:r w:rsidRPr="00DC65DA">
        <w:rPr>
          <w:rFonts w:ascii="Calibri" w:eastAsia="Calibri" w:hAnsi="Calibri" w:cs="Calibri"/>
          <w:sz w:val="24"/>
          <w:szCs w:val="24"/>
        </w:rPr>
        <w:t xml:space="preserve">code and </w:t>
      </w:r>
      <w:r w:rsidR="001E0D79" w:rsidRPr="00DC65DA">
        <w:rPr>
          <w:rFonts w:ascii="Calibri" w:eastAsia="Calibri" w:hAnsi="Calibri" w:cs="Calibri"/>
          <w:sz w:val="24"/>
          <w:szCs w:val="24"/>
        </w:rPr>
        <w:t xml:space="preserve">I </w:t>
      </w:r>
      <w:commentRangeStart w:id="23"/>
      <w:r w:rsidR="001E0D79" w:rsidRPr="00DC65DA">
        <w:rPr>
          <w:rFonts w:ascii="Calibri" w:eastAsia="Calibri" w:hAnsi="Calibri" w:cs="Calibri"/>
          <w:sz w:val="24"/>
          <w:szCs w:val="24"/>
        </w:rPr>
        <w:t xml:space="preserve">have done a lot of in web content </w:t>
      </w:r>
      <w:commentRangeEnd w:id="23"/>
      <w:r w:rsidR="00D6388A">
        <w:rPr>
          <w:rStyle w:val="CommentReference"/>
        </w:rPr>
        <w:commentReference w:id="23"/>
      </w:r>
      <w:r w:rsidR="001E0D79" w:rsidRPr="00DC65DA">
        <w:rPr>
          <w:rFonts w:ascii="Calibri" w:eastAsia="Calibri" w:hAnsi="Calibri" w:cs="Calibri"/>
          <w:sz w:val="24"/>
          <w:szCs w:val="24"/>
        </w:rPr>
        <w:t>and manage</w:t>
      </w:r>
      <w:ins w:id="24" w:author="Dasa Chadwick" w:date="2018-11-20T12:08:00Z">
        <w:r w:rsidR="00D6388A">
          <w:rPr>
            <w:rFonts w:ascii="Calibri" w:eastAsia="Calibri" w:hAnsi="Calibri" w:cs="Calibri"/>
            <w:sz w:val="24"/>
            <w:szCs w:val="24"/>
          </w:rPr>
          <w:t>d</w:t>
        </w:r>
      </w:ins>
      <w:r w:rsidR="001E0D79" w:rsidRPr="00DC65DA">
        <w:rPr>
          <w:rFonts w:ascii="Calibri" w:eastAsia="Calibri" w:hAnsi="Calibri" w:cs="Calibri"/>
          <w:sz w:val="24"/>
          <w:szCs w:val="24"/>
        </w:rPr>
        <w:t xml:space="preserve"> </w:t>
      </w:r>
      <w:r w:rsidR="00992435" w:rsidRPr="00DC65DA">
        <w:rPr>
          <w:rFonts w:ascii="Calibri" w:eastAsia="Calibri" w:hAnsi="Calibri" w:cs="Calibri"/>
          <w:sz w:val="24"/>
          <w:szCs w:val="24"/>
        </w:rPr>
        <w:t xml:space="preserve">that content </w:t>
      </w:r>
      <w:r w:rsidR="001E0D79" w:rsidRPr="00DC65DA">
        <w:rPr>
          <w:rFonts w:ascii="Calibri" w:eastAsia="Calibri" w:hAnsi="Calibri" w:cs="Calibri"/>
          <w:sz w:val="24"/>
          <w:szCs w:val="24"/>
        </w:rPr>
        <w:t>on GitHub</w:t>
      </w:r>
      <w:commentRangeStart w:id="25"/>
      <w:r w:rsidR="001E0D79" w:rsidRPr="00DC65DA">
        <w:rPr>
          <w:rFonts w:ascii="Calibri" w:eastAsia="Calibri" w:hAnsi="Calibri" w:cs="Calibri"/>
          <w:sz w:val="24"/>
          <w:szCs w:val="24"/>
        </w:rPr>
        <w:t xml:space="preserve">. I believe now I am ready to work in an organization like </w:t>
      </w:r>
      <w:proofErr w:type="spellStart"/>
      <w:r w:rsidRPr="00DC65DA">
        <w:rPr>
          <w:rFonts w:ascii="Calibri" w:eastAsia="Calibri" w:hAnsi="Calibri" w:cs="Calibri"/>
          <w:sz w:val="24"/>
          <w:szCs w:val="24"/>
        </w:rPr>
        <w:t>Vog</w:t>
      </w:r>
      <w:proofErr w:type="spellEnd"/>
      <w:r w:rsidR="001E0D79" w:rsidRPr="00DC65DA">
        <w:rPr>
          <w:rFonts w:ascii="Calibri" w:eastAsia="Calibri" w:hAnsi="Calibri" w:cs="Calibri"/>
          <w:sz w:val="24"/>
          <w:szCs w:val="24"/>
        </w:rPr>
        <w:t>.</w:t>
      </w:r>
      <w:commentRangeEnd w:id="25"/>
      <w:r w:rsidR="00D6388A">
        <w:rPr>
          <w:rStyle w:val="CommentReference"/>
        </w:rPr>
        <w:commentReference w:id="25"/>
      </w:r>
      <w:ins w:id="26" w:author="Dasa Chadwick" w:date="2018-11-20T12:08:00Z">
        <w:r w:rsidR="00D6388A">
          <w:rPr>
            <w:rFonts w:ascii="Calibri" w:eastAsia="Calibri" w:hAnsi="Calibri" w:cs="Calibri"/>
            <w:sz w:val="24"/>
            <w:szCs w:val="24"/>
          </w:rPr>
          <w:t xml:space="preserve"> </w:t>
        </w:r>
      </w:ins>
    </w:p>
    <w:p w14:paraId="516F3758" w14:textId="77777777" w:rsidR="00EF3F99" w:rsidRPr="00DC65DA" w:rsidRDefault="00EF3F99" w:rsidP="00DC65DA">
      <w:pPr>
        <w:spacing w:after="0" w:line="276" w:lineRule="auto"/>
        <w:jc w:val="both"/>
        <w:rPr>
          <w:ins w:id="27" w:author="Jasdweep Sidhu" w:date="2018-11-22T12:26:00Z"/>
          <w:rFonts w:ascii="Calibri" w:eastAsia="Calibri" w:hAnsi="Calibri" w:cs="Calibri"/>
          <w:sz w:val="24"/>
          <w:szCs w:val="24"/>
        </w:rPr>
      </w:pPr>
    </w:p>
    <w:p w14:paraId="75DB8FCE" w14:textId="5764C0F3" w:rsidR="00583501" w:rsidRPr="00EF3F99" w:rsidRDefault="001E0D79" w:rsidP="00EF3F99">
      <w:pPr>
        <w:shd w:val="clear" w:color="auto" w:fill="FFFFFF"/>
        <w:tabs>
          <w:tab w:val="left" w:pos="1343"/>
        </w:tabs>
        <w:ind w:left="360"/>
        <w:rPr>
          <w:rFonts w:ascii="Segoe UI" w:eastAsia="Times New Roman" w:hAnsi="Segoe UI" w:cs="Segoe UI"/>
          <w:color w:val="212121"/>
          <w:rPrChange w:id="28" w:author="Jasdweep Sidhu" w:date="2018-11-22T12:29:00Z">
            <w:rPr>
              <w:rFonts w:eastAsia="Calibri"/>
            </w:rPr>
          </w:rPrChange>
        </w:rPr>
        <w:pPrChange w:id="29" w:author="Jasdweep Sidhu" w:date="2018-11-22T12:29:00Z">
          <w:pPr>
            <w:spacing w:after="200" w:line="276" w:lineRule="auto"/>
            <w:ind w:firstLine="720"/>
            <w:jc w:val="both"/>
          </w:pPr>
        </w:pPrChange>
      </w:pPr>
      <w:r w:rsidRPr="00EF3F99">
        <w:rPr>
          <w:rFonts w:ascii="Calibri" w:eastAsia="Calibri" w:hAnsi="Calibri" w:cs="Calibri"/>
          <w:sz w:val="24"/>
          <w:szCs w:val="24"/>
          <w:rPrChange w:id="30" w:author="Jasdweep Sidhu" w:date="2018-11-22T12:29:00Z">
            <w:rPr>
              <w:rFonts w:ascii="Calibri" w:eastAsia="Calibri" w:hAnsi="Calibri" w:cs="Calibri"/>
              <w:sz w:val="24"/>
              <w:szCs w:val="24"/>
            </w:rPr>
          </w:rPrChange>
        </w:rPr>
        <w:t xml:space="preserve">Moreover, I </w:t>
      </w:r>
      <w:ins w:id="31" w:author="Jasdweep Sidhu" w:date="2018-11-22T12:28:00Z">
        <w:r w:rsidR="00EF3F99" w:rsidRPr="00EF3F99">
          <w:rPr>
            <w:rFonts w:ascii="Calibri" w:eastAsia="Calibri" w:hAnsi="Calibri" w:cs="Calibri"/>
            <w:sz w:val="24"/>
            <w:szCs w:val="24"/>
            <w:rPrChange w:id="32" w:author="Jasdweep Sidhu" w:date="2018-11-22T12:29:00Z">
              <w:rPr>
                <w:rFonts w:ascii="Calibri" w:eastAsia="Calibri" w:hAnsi="Calibri" w:cs="Calibri"/>
                <w:sz w:val="24"/>
                <w:szCs w:val="24"/>
              </w:rPr>
            </w:rPrChange>
          </w:rPr>
          <w:t xml:space="preserve">am </w:t>
        </w:r>
        <w:r w:rsidR="00EF3F99" w:rsidRPr="00EF3F99">
          <w:rPr>
            <w:rFonts w:ascii="Calibri" w:eastAsia="Calibri" w:hAnsi="Calibri" w:cs="Calibri"/>
            <w:rPrChange w:id="33" w:author="Jasdweep Sidhu" w:date="2018-11-22T12:29:00Z">
              <w:rPr>
                <w:rFonts w:ascii="Calibri" w:eastAsia="Calibri" w:hAnsi="Calibri" w:cs="Calibri"/>
              </w:rPr>
            </w:rPrChange>
          </w:rPr>
          <w:t>e</w:t>
        </w:r>
        <w:r w:rsidR="00EF3F99" w:rsidRPr="00EF3F99">
          <w:rPr>
            <w:rFonts w:cstheme="minorHAnsi"/>
            <w:rPrChange w:id="34" w:author="Jasdweep Sidhu" w:date="2018-11-22T12:29:00Z">
              <w:rPr/>
            </w:rPrChange>
          </w:rPr>
          <w:t>xcellent communicator</w:t>
        </w:r>
        <w:r w:rsidR="00EF3F99" w:rsidRPr="00EF3F99">
          <w:rPr>
            <w:rFonts w:cstheme="minorHAnsi"/>
            <w:rPrChange w:id="35" w:author="Jasdweep Sidhu" w:date="2018-11-22T12:29:00Z">
              <w:rPr/>
            </w:rPrChange>
          </w:rPr>
          <w:t xml:space="preserve"> and </w:t>
        </w:r>
      </w:ins>
      <w:ins w:id="36" w:author="Jasdweep Sidhu" w:date="2018-11-22T12:29:00Z">
        <w:r w:rsidR="00EF3F99">
          <w:rPr>
            <w:rFonts w:cstheme="minorHAnsi"/>
          </w:rPr>
          <w:t>s</w:t>
        </w:r>
        <w:commentRangeStart w:id="37"/>
        <w:r w:rsidR="00EF3F99" w:rsidRPr="00EF3F99">
          <w:rPr>
            <w:rFonts w:cstheme="minorHAnsi"/>
            <w:rPrChange w:id="38" w:author="Jasdweep Sidhu" w:date="2018-11-22T12:29:00Z">
              <w:rPr/>
            </w:rPrChange>
          </w:rPr>
          <w:t xml:space="preserve">trong decision </w:t>
        </w:r>
        <w:commentRangeEnd w:id="37"/>
        <w:r w:rsidR="00EF3F99">
          <w:rPr>
            <w:rStyle w:val="CommentReference"/>
          </w:rPr>
          <w:commentReference w:id="37"/>
        </w:r>
        <w:r w:rsidR="00EF3F99" w:rsidRPr="00EF3F99">
          <w:rPr>
            <w:rFonts w:cstheme="minorHAnsi"/>
            <w:rPrChange w:id="39" w:author="Jasdweep Sidhu" w:date="2018-11-22T12:29:00Z">
              <w:rPr/>
            </w:rPrChange>
          </w:rPr>
          <w:t>maker and service focused</w:t>
        </w:r>
        <w:r w:rsidR="00EF3F99">
          <w:rPr>
            <w:rFonts w:cstheme="minorHAnsi"/>
          </w:rPr>
          <w:t xml:space="preserve">. I </w:t>
        </w:r>
      </w:ins>
      <w:r w:rsidRPr="00EF3F99">
        <w:rPr>
          <w:rFonts w:ascii="Calibri" w:eastAsia="Calibri" w:hAnsi="Calibri" w:cs="Calibri"/>
          <w:rPrChange w:id="40" w:author="Jasdweep Sidhu" w:date="2018-11-22T12:29:00Z">
            <w:rPr>
              <w:rFonts w:eastAsia="Calibri"/>
            </w:rPr>
          </w:rPrChange>
        </w:rPr>
        <w:t xml:space="preserve">have </w:t>
      </w:r>
      <w:commentRangeStart w:id="41"/>
      <w:r w:rsidRPr="00EF3F99">
        <w:rPr>
          <w:rFonts w:ascii="Calibri" w:eastAsia="Calibri" w:hAnsi="Calibri" w:cs="Calibri"/>
          <w:rPrChange w:id="42" w:author="Jasdweep Sidhu" w:date="2018-11-22T12:29:00Z">
            <w:rPr>
              <w:rFonts w:eastAsia="Calibri"/>
            </w:rPr>
          </w:rPrChange>
        </w:rPr>
        <w:t xml:space="preserve">many </w:t>
      </w:r>
      <w:ins w:id="43" w:author="Jasdweep Sidhu" w:date="2018-11-22T12:30:00Z">
        <w:r w:rsidR="00EF3F99">
          <w:rPr>
            <w:rFonts w:ascii="Calibri" w:eastAsia="Calibri" w:hAnsi="Calibri" w:cs="Calibri"/>
          </w:rPr>
          <w:t xml:space="preserve">soft and </w:t>
        </w:r>
      </w:ins>
      <w:del w:id="44" w:author="Jasdweep Sidhu" w:date="2018-11-22T12:30:00Z">
        <w:r w:rsidRPr="00EF3F99" w:rsidDel="00EF3F99">
          <w:rPr>
            <w:rFonts w:ascii="Calibri" w:eastAsia="Calibri" w:hAnsi="Calibri" w:cs="Calibri"/>
            <w:rPrChange w:id="45" w:author="Jasdweep Sidhu" w:date="2018-11-22T12:29:00Z">
              <w:rPr>
                <w:rFonts w:eastAsia="Calibri"/>
              </w:rPr>
            </w:rPrChange>
          </w:rPr>
          <w:delText xml:space="preserve">soft skills and </w:delText>
        </w:r>
      </w:del>
      <w:r w:rsidRPr="00EF3F99">
        <w:rPr>
          <w:rFonts w:ascii="Calibri" w:eastAsia="Calibri" w:hAnsi="Calibri" w:cs="Calibri"/>
          <w:rPrChange w:id="46" w:author="Jasdweep Sidhu" w:date="2018-11-22T12:29:00Z">
            <w:rPr>
              <w:rFonts w:eastAsia="Calibri"/>
            </w:rPr>
          </w:rPrChange>
        </w:rPr>
        <w:t xml:space="preserve">transferrable </w:t>
      </w:r>
      <w:del w:id="47" w:author="Jasdweep Sidhu" w:date="2018-11-22T12:30:00Z">
        <w:r w:rsidRPr="00EF3F99" w:rsidDel="00EF3F99">
          <w:rPr>
            <w:rFonts w:ascii="Calibri" w:eastAsia="Calibri" w:hAnsi="Calibri" w:cs="Calibri"/>
            <w:rPrChange w:id="48" w:author="Jasdweep Sidhu" w:date="2018-11-22T12:29:00Z">
              <w:rPr>
                <w:rFonts w:eastAsia="Calibri"/>
              </w:rPr>
            </w:rPrChange>
          </w:rPr>
          <w:delText>skills</w:delText>
        </w:r>
      </w:del>
      <w:ins w:id="49" w:author="Jasdweep Sidhu" w:date="2018-11-22T12:30:00Z">
        <w:r w:rsidR="00EF3F99" w:rsidRPr="00EF3F99">
          <w:rPr>
            <w:rFonts w:ascii="Calibri" w:eastAsia="Calibri" w:hAnsi="Calibri" w:cs="Calibri"/>
            <w:rPrChange w:id="50" w:author="Jasdweep Sidhu" w:date="2018-11-22T12:29:00Z">
              <w:rPr>
                <w:rFonts w:ascii="Calibri" w:eastAsia="Calibri" w:hAnsi="Calibri" w:cs="Calibri"/>
              </w:rPr>
            </w:rPrChange>
          </w:rPr>
          <w:t>skills</w:t>
        </w:r>
        <w:r w:rsidR="00EF3F99">
          <w:rPr>
            <w:rFonts w:ascii="Calibri" w:eastAsia="Calibri" w:hAnsi="Calibri" w:cs="Calibri"/>
          </w:rPr>
          <w:t xml:space="preserve"> such as team </w:t>
        </w:r>
      </w:ins>
      <w:del w:id="51" w:author="Jasdweep Sidhu" w:date="2018-11-22T12:30:00Z">
        <w:r w:rsidRPr="00EF3F99" w:rsidDel="00EF3F99">
          <w:rPr>
            <w:rFonts w:ascii="Calibri" w:eastAsia="Calibri" w:hAnsi="Calibri" w:cs="Calibri"/>
            <w:rPrChange w:id="52" w:author="Jasdweep Sidhu" w:date="2018-11-22T12:29:00Z">
              <w:rPr>
                <w:rFonts w:eastAsia="Calibri"/>
              </w:rPr>
            </w:rPrChange>
          </w:rPr>
          <w:delText xml:space="preserve"> </w:delText>
        </w:r>
      </w:del>
      <w:commentRangeEnd w:id="41"/>
      <w:ins w:id="53" w:author="Jasdweep Sidhu" w:date="2018-11-22T12:31:00Z">
        <w:r w:rsidR="00EF3F99">
          <w:rPr>
            <w:rFonts w:ascii="Calibri" w:eastAsia="Calibri" w:hAnsi="Calibri" w:cs="Calibri"/>
          </w:rPr>
          <w:t>player as well as take initiative</w:t>
        </w:r>
      </w:ins>
      <w:ins w:id="54" w:author="Jasdweep Sidhu" w:date="2018-11-22T12:30:00Z">
        <w:r w:rsidR="00EF3F99">
          <w:rPr>
            <w:rFonts w:ascii="Calibri" w:eastAsia="Calibri" w:hAnsi="Calibri" w:cs="Calibri"/>
          </w:rPr>
          <w:t xml:space="preserve"> </w:t>
        </w:r>
      </w:ins>
      <w:r w:rsidR="00D6388A">
        <w:rPr>
          <w:rStyle w:val="CommentReference"/>
        </w:rPr>
        <w:commentReference w:id="41"/>
      </w:r>
      <w:r w:rsidRPr="00EF3F99">
        <w:rPr>
          <w:rFonts w:ascii="Calibri" w:eastAsia="Calibri" w:hAnsi="Calibri" w:cs="Calibri"/>
          <w:rPrChange w:id="55" w:author="Jasdweep Sidhu" w:date="2018-11-22T12:29:00Z">
            <w:rPr>
              <w:rFonts w:eastAsia="Calibri"/>
            </w:rPr>
          </w:rPrChange>
        </w:rPr>
        <w:t xml:space="preserve">from my past </w:t>
      </w:r>
      <w:r w:rsidR="00583501" w:rsidRPr="00EF3F99">
        <w:rPr>
          <w:rFonts w:ascii="Calibri" w:eastAsia="Calibri" w:hAnsi="Calibri" w:cs="Calibri"/>
          <w:rPrChange w:id="56" w:author="Jasdweep Sidhu" w:date="2018-11-22T12:29:00Z">
            <w:rPr>
              <w:rFonts w:eastAsia="Calibri"/>
            </w:rPr>
          </w:rPrChange>
        </w:rPr>
        <w:t xml:space="preserve">work </w:t>
      </w:r>
      <w:r w:rsidRPr="00EF3F99">
        <w:rPr>
          <w:rFonts w:ascii="Calibri" w:eastAsia="Calibri" w:hAnsi="Calibri" w:cs="Calibri"/>
          <w:rPrChange w:id="57" w:author="Jasdweep Sidhu" w:date="2018-11-22T12:29:00Z">
            <w:rPr>
              <w:rFonts w:eastAsia="Calibri"/>
            </w:rPr>
          </w:rPrChange>
        </w:rPr>
        <w:t>experience</w:t>
      </w:r>
      <w:r w:rsidR="00992435" w:rsidRPr="00EF3F99">
        <w:rPr>
          <w:rFonts w:ascii="Calibri" w:eastAsia="Calibri" w:hAnsi="Calibri" w:cs="Calibri"/>
          <w:rPrChange w:id="58" w:author="Jasdweep Sidhu" w:date="2018-11-22T12:29:00Z">
            <w:rPr>
              <w:rFonts w:eastAsia="Calibri"/>
            </w:rPr>
          </w:rPrChange>
        </w:rPr>
        <w:t>s</w:t>
      </w:r>
      <w:r w:rsidRPr="00EF3F99">
        <w:rPr>
          <w:rFonts w:ascii="Calibri" w:eastAsia="Calibri" w:hAnsi="Calibri" w:cs="Calibri"/>
          <w:rPrChange w:id="59" w:author="Jasdweep Sidhu" w:date="2018-11-22T12:29:00Z">
            <w:rPr>
              <w:rFonts w:eastAsia="Calibri"/>
            </w:rPr>
          </w:rPrChange>
        </w:rPr>
        <w:t xml:space="preserve">. </w:t>
      </w:r>
      <w:commentRangeStart w:id="60"/>
      <w:r w:rsidRPr="00EF3F99">
        <w:rPr>
          <w:rFonts w:ascii="Calibri" w:eastAsia="Calibri" w:hAnsi="Calibri" w:cs="Calibri"/>
          <w:rPrChange w:id="61" w:author="Jasdweep Sidhu" w:date="2018-11-22T12:29:00Z">
            <w:rPr>
              <w:rFonts w:eastAsia="Calibri"/>
            </w:rPr>
          </w:rPrChange>
        </w:rPr>
        <w:t>These</w:t>
      </w:r>
      <w:commentRangeEnd w:id="60"/>
      <w:r w:rsidR="00D6388A">
        <w:rPr>
          <w:rStyle w:val="CommentReference"/>
        </w:rPr>
        <w:commentReference w:id="60"/>
      </w:r>
      <w:r w:rsidRPr="00EF3F99">
        <w:rPr>
          <w:rFonts w:ascii="Calibri" w:eastAsia="Calibri" w:hAnsi="Calibri" w:cs="Calibri"/>
          <w:rPrChange w:id="62" w:author="Jasdweep Sidhu" w:date="2018-11-22T12:29:00Z">
            <w:rPr>
              <w:rFonts w:eastAsia="Calibri"/>
            </w:rPr>
          </w:rPrChange>
        </w:rPr>
        <w:t xml:space="preserve"> skills will help to do my duties beyond your expectations.  Also, my technical skills make me confident to do work in your company. I </w:t>
      </w:r>
      <w:commentRangeStart w:id="63"/>
      <w:r w:rsidRPr="00EF3F99">
        <w:rPr>
          <w:rFonts w:ascii="Calibri" w:eastAsia="Calibri" w:hAnsi="Calibri" w:cs="Calibri"/>
          <w:rPrChange w:id="64" w:author="Jasdweep Sidhu" w:date="2018-11-22T12:29:00Z">
            <w:rPr>
              <w:rFonts w:eastAsia="Calibri"/>
            </w:rPr>
          </w:rPrChange>
        </w:rPr>
        <w:t xml:space="preserve">believe </w:t>
      </w:r>
      <w:commentRangeEnd w:id="63"/>
      <w:r w:rsidR="00D6388A">
        <w:rPr>
          <w:rStyle w:val="CommentReference"/>
        </w:rPr>
        <w:commentReference w:id="63"/>
      </w:r>
      <w:r w:rsidRPr="00EF3F99">
        <w:rPr>
          <w:rFonts w:ascii="Calibri" w:eastAsia="Calibri" w:hAnsi="Calibri" w:cs="Calibri"/>
          <w:rPrChange w:id="65" w:author="Jasdweep Sidhu" w:date="2018-11-22T12:29:00Z">
            <w:rPr>
              <w:rFonts w:eastAsia="Calibri"/>
            </w:rPr>
          </w:rPrChange>
        </w:rPr>
        <w:t>I will do my duties accurately as I aware</w:t>
      </w:r>
      <w:r w:rsidR="00992435" w:rsidRPr="00EF3F99">
        <w:rPr>
          <w:rFonts w:ascii="Calibri" w:eastAsia="Calibri" w:hAnsi="Calibri" w:cs="Calibri"/>
          <w:rPrChange w:id="66" w:author="Jasdweep Sidhu" w:date="2018-11-22T12:29:00Z">
            <w:rPr>
              <w:rFonts w:eastAsia="Calibri"/>
            </w:rPr>
          </w:rPrChange>
        </w:rPr>
        <w:t xml:space="preserve"> about the importance of detail.</w:t>
      </w:r>
    </w:p>
    <w:p w14:paraId="4885767F" w14:textId="2CC5B9A1" w:rsidR="00D443AF" w:rsidRPr="00DC65DA" w:rsidRDefault="00E012FE" w:rsidP="00583501">
      <w:pPr>
        <w:spacing w:after="200" w:line="276" w:lineRule="auto"/>
        <w:ind w:firstLine="720"/>
        <w:jc w:val="both"/>
        <w:rPr>
          <w:rFonts w:ascii="Calibri" w:eastAsia="Calibri" w:hAnsi="Calibri" w:cs="Calibri"/>
          <w:sz w:val="24"/>
          <w:szCs w:val="24"/>
        </w:rPr>
      </w:pPr>
      <w:r w:rsidRPr="00DC65DA">
        <w:rPr>
          <w:rFonts w:ascii="Calibri" w:eastAsia="Calibri" w:hAnsi="Calibri" w:cs="Calibri"/>
          <w:sz w:val="24"/>
          <w:szCs w:val="24"/>
        </w:rPr>
        <w:t>I would appreciate the opportu</w:t>
      </w:r>
      <w:r w:rsidR="00A6031F" w:rsidRPr="00DC65DA">
        <w:rPr>
          <w:rFonts w:ascii="Calibri" w:eastAsia="Calibri" w:hAnsi="Calibri" w:cs="Calibri"/>
          <w:sz w:val="24"/>
          <w:szCs w:val="24"/>
        </w:rPr>
        <w:t>nity to discuss how my experience</w:t>
      </w:r>
      <w:r w:rsidRPr="00DC65DA">
        <w:rPr>
          <w:rFonts w:ascii="Calibri" w:eastAsia="Calibri" w:hAnsi="Calibri" w:cs="Calibri"/>
          <w:sz w:val="24"/>
          <w:szCs w:val="24"/>
        </w:rPr>
        <w:t xml:space="preserve"> and knowledge are consistent with </w:t>
      </w:r>
      <w:ins w:id="67" w:author="Dasa Chadwick" w:date="2018-11-20T12:11:00Z">
        <w:r w:rsidR="00D6388A">
          <w:rPr>
            <w:rFonts w:ascii="Calibri" w:eastAsia="Calibri" w:hAnsi="Calibri" w:cs="Calibri"/>
            <w:sz w:val="24"/>
            <w:szCs w:val="24"/>
          </w:rPr>
          <w:t xml:space="preserve">your </w:t>
        </w:r>
      </w:ins>
      <w:r w:rsidRPr="00DC65DA">
        <w:rPr>
          <w:rFonts w:ascii="Calibri" w:eastAsia="Calibri" w:hAnsi="Calibri" w:cs="Calibri"/>
          <w:sz w:val="24"/>
          <w:szCs w:val="24"/>
        </w:rPr>
        <w:t xml:space="preserve">requirements. The enclosed resume will provide you </w:t>
      </w:r>
      <w:r w:rsidR="00583501">
        <w:rPr>
          <w:rFonts w:ascii="Calibri" w:eastAsia="Calibri" w:hAnsi="Calibri" w:cs="Calibri"/>
          <w:sz w:val="24"/>
          <w:szCs w:val="24"/>
        </w:rPr>
        <w:t xml:space="preserve">more </w:t>
      </w:r>
      <w:r w:rsidRPr="00DC65DA">
        <w:rPr>
          <w:rFonts w:ascii="Calibri" w:eastAsia="Calibri" w:hAnsi="Calibri" w:cs="Calibri"/>
          <w:sz w:val="24"/>
          <w:szCs w:val="24"/>
        </w:rPr>
        <w:t>details of my capabilities. I can be reached at (587) 582 9435</w:t>
      </w:r>
      <w:r w:rsidR="00CB42E3" w:rsidRPr="00DC65DA">
        <w:rPr>
          <w:rFonts w:ascii="Calibri" w:eastAsia="Calibri" w:hAnsi="Calibri" w:cs="Calibri"/>
          <w:sz w:val="24"/>
          <w:szCs w:val="24"/>
        </w:rPr>
        <w:t xml:space="preserve"> </w:t>
      </w:r>
      <w:r w:rsidRPr="00DC65DA">
        <w:rPr>
          <w:rFonts w:ascii="Calibri" w:eastAsia="Calibri" w:hAnsi="Calibri" w:cs="Calibri"/>
          <w:sz w:val="24"/>
          <w:szCs w:val="24"/>
        </w:rPr>
        <w:t>or sidhu.jaisdeep@gmail.com.</w:t>
      </w:r>
    </w:p>
    <w:p w14:paraId="431FAFA4" w14:textId="77777777" w:rsidR="00D443AF" w:rsidRPr="00DC65DA" w:rsidRDefault="00E012FE" w:rsidP="00DC65DA">
      <w:pPr>
        <w:spacing w:after="200" w:line="276" w:lineRule="auto"/>
        <w:jc w:val="both"/>
        <w:rPr>
          <w:rFonts w:ascii="Calibri" w:eastAsia="Calibri" w:hAnsi="Calibri" w:cs="Calibri"/>
          <w:sz w:val="24"/>
          <w:szCs w:val="24"/>
        </w:rPr>
      </w:pPr>
      <w:r w:rsidRPr="00DC65DA">
        <w:rPr>
          <w:rFonts w:ascii="Calibri" w:eastAsia="Calibri" w:hAnsi="Calibri" w:cs="Calibri"/>
          <w:sz w:val="24"/>
          <w:szCs w:val="24"/>
        </w:rPr>
        <w:t>Thank you for your time and consideration.</w:t>
      </w:r>
    </w:p>
    <w:p w14:paraId="31A207B0" w14:textId="77777777" w:rsidR="00CB42E3" w:rsidRPr="00DC65DA" w:rsidRDefault="00CB42E3">
      <w:pPr>
        <w:spacing w:after="200" w:line="276" w:lineRule="auto"/>
        <w:jc w:val="both"/>
        <w:rPr>
          <w:rFonts w:ascii="Calibri" w:eastAsia="Calibri" w:hAnsi="Calibri" w:cs="Calibri"/>
          <w:sz w:val="24"/>
          <w:szCs w:val="24"/>
        </w:rPr>
      </w:pPr>
    </w:p>
    <w:p w14:paraId="300DAE00" w14:textId="77777777" w:rsidR="00D443AF" w:rsidRPr="00DC65DA" w:rsidRDefault="00E012FE">
      <w:pPr>
        <w:spacing w:after="200" w:line="276" w:lineRule="auto"/>
        <w:jc w:val="both"/>
        <w:rPr>
          <w:rFonts w:ascii="Calibri" w:eastAsia="Calibri" w:hAnsi="Calibri" w:cs="Calibri"/>
          <w:sz w:val="24"/>
          <w:szCs w:val="24"/>
        </w:rPr>
      </w:pPr>
      <w:r w:rsidRPr="00DC65DA">
        <w:rPr>
          <w:rFonts w:ascii="Calibri" w:eastAsia="Calibri" w:hAnsi="Calibri" w:cs="Calibri"/>
          <w:sz w:val="24"/>
          <w:szCs w:val="24"/>
        </w:rPr>
        <w:t>Sincerely yours,</w:t>
      </w:r>
    </w:p>
    <w:p w14:paraId="17D8FF48" w14:textId="7B693F3F" w:rsidR="00D443AF" w:rsidRPr="00DC65DA" w:rsidRDefault="00E012FE">
      <w:pPr>
        <w:spacing w:after="200" w:line="276" w:lineRule="auto"/>
        <w:jc w:val="both"/>
        <w:rPr>
          <w:rFonts w:ascii="Calibri" w:eastAsia="Calibri" w:hAnsi="Calibri" w:cs="Calibri"/>
          <w:sz w:val="24"/>
          <w:szCs w:val="24"/>
        </w:rPr>
      </w:pPr>
      <w:r w:rsidRPr="00DC65DA">
        <w:rPr>
          <w:rFonts w:ascii="Calibri" w:eastAsia="Calibri" w:hAnsi="Calibri" w:cs="Calibri"/>
          <w:sz w:val="24"/>
          <w:szCs w:val="24"/>
        </w:rPr>
        <w:t>Jasdeep Sidhu</w:t>
      </w:r>
    </w:p>
    <w:p w14:paraId="2D81A347" w14:textId="4B076666" w:rsidR="00496EFF" w:rsidRPr="00DC65DA" w:rsidRDefault="00496EFF">
      <w:pPr>
        <w:spacing w:after="200" w:line="276" w:lineRule="auto"/>
        <w:jc w:val="both"/>
        <w:rPr>
          <w:rFonts w:ascii="Calibri" w:eastAsia="Calibri" w:hAnsi="Calibri" w:cs="Calibri"/>
          <w:sz w:val="24"/>
          <w:szCs w:val="24"/>
        </w:rPr>
      </w:pPr>
    </w:p>
    <w:p w14:paraId="75F03264" w14:textId="1ACA1048" w:rsidR="003954F0" w:rsidRPr="00DC65DA" w:rsidRDefault="003954F0">
      <w:pPr>
        <w:spacing w:after="200" w:line="276" w:lineRule="auto"/>
        <w:jc w:val="both"/>
        <w:rPr>
          <w:rFonts w:ascii="Calibri" w:eastAsia="Calibri" w:hAnsi="Calibri" w:cs="Calibri"/>
          <w:sz w:val="24"/>
          <w:szCs w:val="24"/>
        </w:rPr>
      </w:pPr>
    </w:p>
    <w:p w14:paraId="54DF47A3" w14:textId="77777777" w:rsidR="003954F0" w:rsidRPr="00DC65DA" w:rsidRDefault="003954F0">
      <w:pPr>
        <w:spacing w:after="200" w:line="276" w:lineRule="auto"/>
        <w:jc w:val="both"/>
        <w:rPr>
          <w:rFonts w:ascii="Calibri" w:eastAsia="Calibri" w:hAnsi="Calibri" w:cs="Calibri"/>
          <w:sz w:val="24"/>
          <w:szCs w:val="24"/>
        </w:rPr>
      </w:pPr>
    </w:p>
    <w:p w14:paraId="528B97C0" w14:textId="77777777" w:rsidR="00496EFF" w:rsidRPr="00583501" w:rsidRDefault="00496EFF" w:rsidP="00496EFF">
      <w:pPr>
        <w:pStyle w:val="Title"/>
        <w:rPr>
          <w:rFonts w:asciiTheme="minorHAnsi" w:hAnsiTheme="minorHAnsi" w:cstheme="minorHAnsi"/>
          <w:bCs w:val="0"/>
          <w:color w:val="auto"/>
          <w:szCs w:val="28"/>
          <w:lang w:val="pt-BR"/>
        </w:rPr>
      </w:pPr>
      <w:r w:rsidRPr="00583501">
        <w:rPr>
          <w:rFonts w:asciiTheme="minorHAnsi" w:hAnsiTheme="minorHAnsi" w:cstheme="minorHAnsi"/>
          <w:color w:val="auto"/>
          <w:szCs w:val="28"/>
          <w:lang w:val="pt-BR"/>
        </w:rPr>
        <w:t xml:space="preserve">Jasdeep Sidhu </w:t>
      </w:r>
    </w:p>
    <w:p w14:paraId="50498F91" w14:textId="1242D70D" w:rsidR="00496EFF" w:rsidRPr="00A24766" w:rsidRDefault="00496EFF" w:rsidP="00496EFF">
      <w:pPr>
        <w:autoSpaceDE w:val="0"/>
        <w:autoSpaceDN w:val="0"/>
        <w:adjustRightInd w:val="0"/>
        <w:spacing w:before="120"/>
        <w:jc w:val="center"/>
        <w:rPr>
          <w:rFonts w:cstheme="minorHAnsi"/>
          <w:b/>
          <w:bCs/>
          <w:sz w:val="24"/>
          <w:szCs w:val="24"/>
          <w:lang w:val="pt-BR"/>
        </w:rPr>
      </w:pPr>
      <w:r w:rsidRPr="00A24766">
        <w:rPr>
          <w:rFonts w:cstheme="minorHAnsi"/>
          <w:b/>
          <w:bCs/>
          <w:sz w:val="24"/>
          <w:szCs w:val="24"/>
          <w:lang w:val="pt-BR"/>
        </w:rPr>
        <w:t xml:space="preserve"> Calgary, Alberta</w:t>
      </w:r>
    </w:p>
    <w:p w14:paraId="3115A051" w14:textId="0BBB785F" w:rsidR="00496EFF" w:rsidRPr="00583501" w:rsidRDefault="00496EFF" w:rsidP="00496EFF">
      <w:pPr>
        <w:autoSpaceDE w:val="0"/>
        <w:autoSpaceDN w:val="0"/>
        <w:adjustRightInd w:val="0"/>
        <w:spacing w:before="40" w:after="120"/>
        <w:jc w:val="center"/>
        <w:rPr>
          <w:rFonts w:cstheme="minorHAnsi"/>
          <w:b/>
          <w:bCs/>
          <w:sz w:val="28"/>
          <w:szCs w:val="28"/>
        </w:rPr>
      </w:pPr>
      <w:r w:rsidRPr="00583501">
        <w:rPr>
          <w:rFonts w:cstheme="minorHAnsi"/>
          <w:b/>
          <w:bCs/>
          <w:sz w:val="28"/>
          <w:szCs w:val="28"/>
        </w:rPr>
        <w:sym w:font="Wingdings" w:char="F028"/>
      </w:r>
      <w:r w:rsidRPr="00583501">
        <w:rPr>
          <w:rFonts w:cstheme="minorHAnsi"/>
          <w:b/>
          <w:bCs/>
          <w:sz w:val="28"/>
          <w:szCs w:val="28"/>
        </w:rPr>
        <w:t xml:space="preserve"> (587) 582-9435        </w:t>
      </w:r>
      <w:r w:rsidRPr="00583501">
        <w:rPr>
          <w:rFonts w:cstheme="minorHAnsi"/>
          <w:b/>
          <w:bCs/>
          <w:sz w:val="28"/>
          <w:szCs w:val="28"/>
        </w:rPr>
        <w:sym w:font="Wingdings" w:char="F02A"/>
      </w:r>
      <w:r w:rsidR="00A44A1A">
        <w:rPr>
          <w:rFonts w:cstheme="minorHAnsi"/>
          <w:b/>
          <w:bCs/>
          <w:sz w:val="28"/>
          <w:szCs w:val="28"/>
        </w:rPr>
        <w:t xml:space="preserve"> </w:t>
      </w:r>
      <w:r w:rsidRPr="00583501">
        <w:rPr>
          <w:rFonts w:cstheme="minorHAnsi"/>
          <w:b/>
          <w:bCs/>
          <w:sz w:val="28"/>
          <w:szCs w:val="28"/>
        </w:rPr>
        <w:t xml:space="preserve">sidhu.jaisdeep@gmail.com </w:t>
      </w:r>
    </w:p>
    <w:p w14:paraId="25B419D2" w14:textId="77777777" w:rsidR="00496EFF" w:rsidRPr="00DC65DA" w:rsidRDefault="00496EFF" w:rsidP="00496EFF">
      <w:pPr>
        <w:autoSpaceDE w:val="0"/>
        <w:autoSpaceDN w:val="0"/>
        <w:adjustRightInd w:val="0"/>
        <w:spacing w:before="40" w:after="120"/>
        <w:ind w:left="2160"/>
        <w:rPr>
          <w:rFonts w:cstheme="minorHAnsi"/>
          <w:b/>
          <w:bCs/>
          <w:sz w:val="24"/>
          <w:szCs w:val="24"/>
        </w:rPr>
      </w:pPr>
      <w:r w:rsidRPr="00DC65DA">
        <w:rPr>
          <w:rFonts w:cstheme="minorHAnsi"/>
          <w:b/>
          <w:bCs/>
          <w:sz w:val="24"/>
          <w:szCs w:val="24"/>
        </w:rPr>
        <w:t xml:space="preserve">   </w:t>
      </w:r>
      <w:r w:rsidRPr="00DC65DA">
        <w:rPr>
          <w:rFonts w:cstheme="minorHAnsi"/>
          <w:b/>
          <w:bCs/>
          <w:sz w:val="24"/>
          <w:szCs w:val="24"/>
        </w:rPr>
        <w:tab/>
      </w:r>
      <w:r w:rsidRPr="00DC65DA">
        <w:rPr>
          <w:rFonts w:cstheme="minorHAnsi"/>
          <w:b/>
          <w:bCs/>
          <w:sz w:val="24"/>
          <w:szCs w:val="24"/>
        </w:rPr>
        <w:tab/>
      </w:r>
      <w:hyperlink r:id="rId7" w:history="1">
        <w:r w:rsidRPr="00DC65DA">
          <w:rPr>
            <w:rStyle w:val="Hyperlink"/>
            <w:rFonts w:cstheme="minorHAnsi"/>
            <w:b/>
            <w:bCs/>
            <w:sz w:val="24"/>
            <w:szCs w:val="24"/>
          </w:rPr>
          <w:t>GitHub</w:t>
        </w:r>
      </w:hyperlink>
      <w:r w:rsidRPr="00DC65DA">
        <w:rPr>
          <w:rFonts w:cstheme="minorHAnsi"/>
          <w:b/>
          <w:bCs/>
          <w:sz w:val="24"/>
          <w:szCs w:val="24"/>
        </w:rPr>
        <w:t xml:space="preserve">   </w:t>
      </w:r>
      <w:hyperlink r:id="rId8" w:history="1">
        <w:r w:rsidRPr="00DC65DA">
          <w:rPr>
            <w:rStyle w:val="Hyperlink"/>
            <w:rFonts w:cstheme="minorHAnsi"/>
            <w:b/>
            <w:bCs/>
            <w:sz w:val="24"/>
            <w:szCs w:val="24"/>
          </w:rPr>
          <w:t>Deployments</w:t>
        </w:r>
      </w:hyperlink>
    </w:p>
    <w:p w14:paraId="094F5154" w14:textId="77777777" w:rsidR="00496EFF" w:rsidRPr="00DC65DA" w:rsidRDefault="00496EFF" w:rsidP="00496EFF">
      <w:pPr>
        <w:pBdr>
          <w:top w:val="double" w:sz="4" w:space="1" w:color="auto"/>
        </w:pBdr>
        <w:rPr>
          <w:rFonts w:cstheme="minorHAnsi"/>
          <w:sz w:val="24"/>
          <w:szCs w:val="24"/>
        </w:rPr>
      </w:pPr>
    </w:p>
    <w:p w14:paraId="42EFB44B" w14:textId="77777777" w:rsidR="00496EFF" w:rsidRPr="00583501" w:rsidRDefault="00496EFF" w:rsidP="00496EFF">
      <w:pPr>
        <w:shd w:val="clear" w:color="auto" w:fill="FFFFFF"/>
        <w:spacing w:after="0" w:line="240" w:lineRule="auto"/>
        <w:ind w:left="2880" w:firstLine="720"/>
        <w:rPr>
          <w:rFonts w:eastAsia="Times New Roman" w:cstheme="minorHAnsi"/>
          <w:b/>
          <w:sz w:val="28"/>
          <w:szCs w:val="28"/>
          <w:u w:val="single"/>
        </w:rPr>
      </w:pPr>
      <w:r w:rsidRPr="00583501">
        <w:rPr>
          <w:rFonts w:eastAsia="Times New Roman" w:cstheme="minorHAnsi"/>
          <w:b/>
          <w:sz w:val="28"/>
          <w:szCs w:val="28"/>
          <w:u w:val="single"/>
        </w:rPr>
        <w:t>Profile</w:t>
      </w:r>
    </w:p>
    <w:p w14:paraId="00E4849B" w14:textId="77777777" w:rsidR="00496EFF" w:rsidRPr="00DC65DA" w:rsidRDefault="00496EFF" w:rsidP="00496EFF">
      <w:pPr>
        <w:pStyle w:val="ResumeAlignRight"/>
        <w:tabs>
          <w:tab w:val="left" w:pos="360"/>
        </w:tabs>
        <w:rPr>
          <w:rFonts w:asciiTheme="minorHAnsi" w:eastAsiaTheme="minorHAnsi" w:hAnsiTheme="minorHAnsi" w:cstheme="minorHAnsi"/>
          <w:kern w:val="0"/>
          <w:shd w:val="clear" w:color="auto" w:fill="FFFFFF"/>
          <w:lang w:eastAsia="en-US"/>
        </w:rPr>
      </w:pPr>
    </w:p>
    <w:p w14:paraId="59BFDC3D" w14:textId="6858446F" w:rsidR="00496EFF" w:rsidRPr="00DC65DA" w:rsidRDefault="00496EFF" w:rsidP="00496EFF">
      <w:pPr>
        <w:pStyle w:val="ResumeAlignRight"/>
        <w:tabs>
          <w:tab w:val="left" w:pos="360"/>
        </w:tabs>
        <w:rPr>
          <w:rFonts w:asciiTheme="minorHAnsi" w:eastAsia="Times New Roman" w:hAnsiTheme="minorHAnsi" w:cstheme="minorHAnsi"/>
          <w:kern w:val="0"/>
          <w:lang w:eastAsia="en-US"/>
        </w:rPr>
      </w:pPr>
      <w:r w:rsidRPr="00DC65DA">
        <w:rPr>
          <w:rFonts w:asciiTheme="minorHAnsi" w:eastAsia="Times New Roman" w:hAnsiTheme="minorHAnsi" w:cstheme="minorHAnsi"/>
          <w:kern w:val="0"/>
          <w:lang w:eastAsia="en-US"/>
        </w:rPr>
        <w:t xml:space="preserve">Highly skilled professional who has creative and technical skills to design and construct user-friendly websites. Well-versed in numerous computer languages and know how to apply those in all stages of web development. </w:t>
      </w:r>
      <w:del w:id="68" w:author="Dasa Chadwick" w:date="2018-11-20T12:12:00Z">
        <w:r w:rsidRPr="00DC65DA" w:rsidDel="00D6388A">
          <w:rPr>
            <w:rFonts w:asciiTheme="minorHAnsi" w:eastAsia="Times New Roman" w:hAnsiTheme="minorHAnsi" w:cstheme="minorHAnsi"/>
            <w:kern w:val="0"/>
            <w:lang w:eastAsia="en-US"/>
          </w:rPr>
          <w:delText>And has the c</w:delText>
        </w:r>
      </w:del>
      <w:ins w:id="69" w:author="Dasa Chadwick" w:date="2018-11-20T12:12:00Z">
        <w:r w:rsidR="00D6388A">
          <w:rPr>
            <w:rFonts w:asciiTheme="minorHAnsi" w:eastAsia="Times New Roman" w:hAnsiTheme="minorHAnsi" w:cstheme="minorHAnsi"/>
            <w:kern w:val="0"/>
            <w:lang w:eastAsia="en-US"/>
          </w:rPr>
          <w:t>C</w:t>
        </w:r>
      </w:ins>
      <w:r w:rsidRPr="00DC65DA">
        <w:rPr>
          <w:rFonts w:asciiTheme="minorHAnsi" w:eastAsia="Times New Roman" w:hAnsiTheme="minorHAnsi" w:cstheme="minorHAnsi"/>
          <w:kern w:val="0"/>
          <w:lang w:eastAsia="en-US"/>
        </w:rPr>
        <w:t xml:space="preserve">apacity to adapt and learn </w:t>
      </w:r>
      <w:del w:id="70" w:author="Dasa Chadwick" w:date="2018-11-20T12:12:00Z">
        <w:r w:rsidRPr="00DC65DA" w:rsidDel="00D6388A">
          <w:rPr>
            <w:rFonts w:asciiTheme="minorHAnsi" w:eastAsia="Times New Roman" w:hAnsiTheme="minorHAnsi" w:cstheme="minorHAnsi"/>
            <w:kern w:val="0"/>
            <w:lang w:eastAsia="en-US"/>
          </w:rPr>
          <w:delText>fast</w:delText>
        </w:r>
      </w:del>
      <w:ins w:id="71" w:author="Dasa Chadwick" w:date="2018-11-20T12:12:00Z">
        <w:r w:rsidR="00D6388A">
          <w:rPr>
            <w:rFonts w:asciiTheme="minorHAnsi" w:eastAsia="Times New Roman" w:hAnsiTheme="minorHAnsi" w:cstheme="minorHAnsi"/>
            <w:kern w:val="0"/>
            <w:lang w:eastAsia="en-US"/>
          </w:rPr>
          <w:t>quickly</w:t>
        </w:r>
      </w:ins>
      <w:r w:rsidRPr="00DC65DA">
        <w:rPr>
          <w:rFonts w:asciiTheme="minorHAnsi" w:eastAsia="Times New Roman" w:hAnsiTheme="minorHAnsi" w:cstheme="minorHAnsi"/>
          <w:kern w:val="0"/>
          <w:lang w:eastAsia="en-US"/>
        </w:rPr>
        <w:t>.</w:t>
      </w:r>
    </w:p>
    <w:p w14:paraId="3070F744" w14:textId="77777777" w:rsidR="00496EFF" w:rsidRPr="00DC65DA" w:rsidRDefault="00496EFF" w:rsidP="00496EFF">
      <w:pPr>
        <w:shd w:val="clear" w:color="auto" w:fill="FFFFFF"/>
        <w:spacing w:after="0" w:line="240" w:lineRule="auto"/>
        <w:rPr>
          <w:rFonts w:eastAsia="Times New Roman" w:cstheme="minorHAnsi"/>
          <w:bCs/>
          <w:sz w:val="24"/>
          <w:szCs w:val="24"/>
          <w:u w:val="single"/>
        </w:rPr>
      </w:pPr>
    </w:p>
    <w:p w14:paraId="78CAA83E" w14:textId="4A31862E" w:rsidR="00496EFF" w:rsidRPr="00583501" w:rsidRDefault="00496EFF" w:rsidP="00583501">
      <w:pPr>
        <w:shd w:val="clear" w:color="auto" w:fill="FFFFFF"/>
        <w:spacing w:after="0" w:line="240" w:lineRule="auto"/>
        <w:ind w:left="2880" w:firstLine="720"/>
        <w:rPr>
          <w:rFonts w:eastAsia="Times New Roman" w:cstheme="minorHAnsi"/>
          <w:b/>
          <w:sz w:val="28"/>
          <w:szCs w:val="28"/>
          <w:u w:val="single"/>
        </w:rPr>
      </w:pPr>
      <w:r w:rsidRPr="00583501">
        <w:rPr>
          <w:rFonts w:eastAsia="Times New Roman" w:cstheme="minorHAnsi"/>
          <w:b/>
          <w:sz w:val="28"/>
          <w:szCs w:val="28"/>
          <w:u w:val="single"/>
        </w:rPr>
        <w:t>Highlights</w:t>
      </w:r>
    </w:p>
    <w:p w14:paraId="11A549BD" w14:textId="77777777" w:rsidR="00496EFF" w:rsidRPr="00DC65DA" w:rsidRDefault="00496EFF" w:rsidP="00496EFF">
      <w:pPr>
        <w:shd w:val="clear" w:color="auto" w:fill="FFFFFF"/>
        <w:spacing w:after="0" w:line="240" w:lineRule="auto"/>
        <w:ind w:left="2880"/>
        <w:rPr>
          <w:rFonts w:eastAsia="Times New Roman" w:cstheme="minorHAnsi"/>
          <w:sz w:val="24"/>
          <w:szCs w:val="24"/>
          <w:u w:val="single"/>
        </w:rPr>
      </w:pPr>
    </w:p>
    <w:p w14:paraId="0D0A8AD7" w14:textId="77777777" w:rsidR="00496EFF" w:rsidRPr="00DC65DA" w:rsidRDefault="00496EFF" w:rsidP="00496EFF">
      <w:pPr>
        <w:pStyle w:val="ListParagraph"/>
        <w:numPr>
          <w:ilvl w:val="0"/>
          <w:numId w:val="3"/>
        </w:numPr>
        <w:shd w:val="clear" w:color="auto" w:fill="FFFFFF"/>
        <w:tabs>
          <w:tab w:val="left" w:pos="1343"/>
        </w:tabs>
        <w:rPr>
          <w:rFonts w:asciiTheme="minorHAnsi" w:hAnsiTheme="minorHAnsi" w:cstheme="minorHAnsi"/>
        </w:rPr>
      </w:pPr>
      <w:commentRangeStart w:id="72"/>
      <w:r w:rsidRPr="00DC65DA">
        <w:rPr>
          <w:rFonts w:asciiTheme="minorHAnsi" w:hAnsiTheme="minorHAnsi" w:cstheme="minorHAnsi"/>
        </w:rPr>
        <w:t xml:space="preserve">Strong decision </w:t>
      </w:r>
      <w:commentRangeEnd w:id="72"/>
      <w:r w:rsidR="00D6388A">
        <w:rPr>
          <w:rStyle w:val="CommentReference"/>
          <w:rFonts w:asciiTheme="minorHAnsi" w:eastAsiaTheme="minorEastAsia" w:hAnsiTheme="minorHAnsi" w:cstheme="minorBidi"/>
        </w:rPr>
        <w:commentReference w:id="72"/>
      </w:r>
      <w:r w:rsidRPr="00DC65DA">
        <w:rPr>
          <w:rFonts w:asciiTheme="minorHAnsi" w:hAnsiTheme="minorHAnsi" w:cstheme="minorHAnsi"/>
        </w:rPr>
        <w:t>maker and service focused</w:t>
      </w:r>
    </w:p>
    <w:p w14:paraId="687D0FE7" w14:textId="77777777" w:rsidR="00496EFF" w:rsidRPr="00DC65DA" w:rsidRDefault="00496EFF" w:rsidP="00496EFF">
      <w:pPr>
        <w:pStyle w:val="ListParagraph"/>
        <w:numPr>
          <w:ilvl w:val="0"/>
          <w:numId w:val="4"/>
        </w:numPr>
        <w:shd w:val="clear" w:color="auto" w:fill="FFFFFF"/>
        <w:spacing w:before="100" w:beforeAutospacing="1" w:after="100" w:afterAutospacing="1"/>
        <w:rPr>
          <w:rFonts w:ascii="Segoe UI" w:hAnsi="Segoe UI" w:cs="Segoe UI"/>
          <w:color w:val="212121"/>
        </w:rPr>
      </w:pPr>
      <w:r w:rsidRPr="00DC65DA">
        <w:rPr>
          <w:rFonts w:asciiTheme="minorHAnsi" w:hAnsiTheme="minorHAnsi" w:cstheme="minorHAnsi"/>
        </w:rPr>
        <w:t>Excellent communicator</w:t>
      </w:r>
    </w:p>
    <w:p w14:paraId="20D7FACB" w14:textId="77777777"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Web Design Theory/Responsive Design skills</w:t>
      </w:r>
    </w:p>
    <w:p w14:paraId="18BD0A7A" w14:textId="686490D6"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Web Page Fundamentals (HTML5, CSS3</w:t>
      </w:r>
      <w:r w:rsidR="00435F8B" w:rsidRPr="00DC65DA">
        <w:rPr>
          <w:rFonts w:asciiTheme="minorHAnsi" w:hAnsiTheme="minorHAnsi" w:cstheme="minorHAnsi"/>
        </w:rPr>
        <w:t>,</w:t>
      </w:r>
      <w:ins w:id="73" w:author="Dasa Chadwick" w:date="2018-11-20T12:13:00Z">
        <w:r w:rsidR="00D6388A">
          <w:rPr>
            <w:rFonts w:asciiTheme="minorHAnsi" w:hAnsiTheme="minorHAnsi" w:cstheme="minorHAnsi"/>
          </w:rPr>
          <w:t xml:space="preserve"> </w:t>
        </w:r>
      </w:ins>
      <w:r w:rsidR="00CB40FF">
        <w:rPr>
          <w:rFonts w:asciiTheme="minorHAnsi" w:hAnsiTheme="minorHAnsi" w:cstheme="minorHAnsi"/>
        </w:rPr>
        <w:t>SASS,</w:t>
      </w:r>
      <w:ins w:id="74" w:author="Dasa Chadwick" w:date="2018-11-20T12:13:00Z">
        <w:r w:rsidR="00D6388A">
          <w:rPr>
            <w:rFonts w:asciiTheme="minorHAnsi" w:hAnsiTheme="minorHAnsi" w:cstheme="minorHAnsi"/>
          </w:rPr>
          <w:t xml:space="preserve"> </w:t>
        </w:r>
      </w:ins>
      <w:r w:rsidR="00435F8B" w:rsidRPr="00DC65DA">
        <w:rPr>
          <w:rFonts w:asciiTheme="minorHAnsi" w:hAnsiTheme="minorHAnsi" w:cstheme="minorHAnsi"/>
        </w:rPr>
        <w:t>Boots</w:t>
      </w:r>
      <w:r w:rsidR="00E26696" w:rsidRPr="00DC65DA">
        <w:rPr>
          <w:rFonts w:asciiTheme="minorHAnsi" w:hAnsiTheme="minorHAnsi" w:cstheme="minorHAnsi"/>
        </w:rPr>
        <w:t>t</w:t>
      </w:r>
      <w:r w:rsidR="00435F8B" w:rsidRPr="00DC65DA">
        <w:rPr>
          <w:rFonts w:asciiTheme="minorHAnsi" w:hAnsiTheme="minorHAnsi" w:cstheme="minorHAnsi"/>
        </w:rPr>
        <w:t>rap</w:t>
      </w:r>
      <w:r w:rsidRPr="00DC65DA">
        <w:rPr>
          <w:rFonts w:asciiTheme="minorHAnsi" w:hAnsiTheme="minorHAnsi" w:cstheme="minorHAnsi"/>
        </w:rPr>
        <w:t>)</w:t>
      </w:r>
    </w:p>
    <w:p w14:paraId="27479DCC" w14:textId="68F5805E"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E-Commerce</w:t>
      </w:r>
    </w:p>
    <w:p w14:paraId="017D6CC9" w14:textId="77777777"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CMS systems (WordPress)</w:t>
      </w:r>
    </w:p>
    <w:p w14:paraId="43C30E0C" w14:textId="2D4A7CA7"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Social Media/Digital Marketing</w:t>
      </w:r>
    </w:p>
    <w:p w14:paraId="2CFEB096" w14:textId="77777777"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Version control, such as GitHub/ Bit bucket</w:t>
      </w:r>
    </w:p>
    <w:p w14:paraId="41C941B5" w14:textId="252F8F6C"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Web Client &amp; Server Programming (JavaScript, PHP/MySQL</w:t>
      </w:r>
      <w:r w:rsidR="00435F8B" w:rsidRPr="00DC65DA">
        <w:rPr>
          <w:rFonts w:asciiTheme="minorHAnsi" w:hAnsiTheme="minorHAnsi" w:cstheme="minorHAnsi"/>
        </w:rPr>
        <w:t>,</w:t>
      </w:r>
      <w:r w:rsidR="000C56B6" w:rsidRPr="00DC65DA">
        <w:rPr>
          <w:rFonts w:asciiTheme="minorHAnsi" w:hAnsiTheme="minorHAnsi" w:cstheme="minorHAnsi"/>
        </w:rPr>
        <w:t xml:space="preserve"> </w:t>
      </w:r>
      <w:r w:rsidR="00435F8B" w:rsidRPr="00DC65DA">
        <w:rPr>
          <w:rFonts w:asciiTheme="minorHAnsi" w:hAnsiTheme="minorHAnsi" w:cstheme="minorHAnsi"/>
        </w:rPr>
        <w:t>JQuery,</w:t>
      </w:r>
      <w:r w:rsidR="000C56B6" w:rsidRPr="00DC65DA">
        <w:rPr>
          <w:rFonts w:asciiTheme="minorHAnsi" w:hAnsiTheme="minorHAnsi" w:cstheme="minorHAnsi"/>
        </w:rPr>
        <w:t xml:space="preserve"> </w:t>
      </w:r>
      <w:proofErr w:type="spellStart"/>
      <w:r w:rsidR="00435F8B" w:rsidRPr="00DC65DA">
        <w:rPr>
          <w:rFonts w:asciiTheme="minorHAnsi" w:hAnsiTheme="minorHAnsi" w:cstheme="minorHAnsi"/>
        </w:rPr>
        <w:t>Laravel</w:t>
      </w:r>
      <w:proofErr w:type="spellEnd"/>
      <w:r w:rsidRPr="00DC65DA">
        <w:rPr>
          <w:rFonts w:asciiTheme="minorHAnsi" w:hAnsiTheme="minorHAnsi" w:cstheme="minorHAnsi"/>
        </w:rPr>
        <w:t>)</w:t>
      </w:r>
    </w:p>
    <w:p w14:paraId="60EAA713" w14:textId="77777777" w:rsidR="00496EFF" w:rsidRPr="00DC65DA" w:rsidRDefault="00496EFF" w:rsidP="00496EFF">
      <w:pPr>
        <w:pStyle w:val="ListParagraph"/>
        <w:numPr>
          <w:ilvl w:val="0"/>
          <w:numId w:val="4"/>
        </w:numPr>
        <w:shd w:val="clear" w:color="auto" w:fill="FFFFFF"/>
        <w:spacing w:before="100" w:beforeAutospacing="1" w:after="100" w:afterAutospacing="1"/>
        <w:rPr>
          <w:rFonts w:asciiTheme="minorHAnsi" w:hAnsiTheme="minorHAnsi" w:cstheme="minorHAnsi"/>
        </w:rPr>
      </w:pPr>
      <w:r w:rsidRPr="00DC65DA">
        <w:rPr>
          <w:rFonts w:asciiTheme="minorHAnsi" w:hAnsiTheme="minorHAnsi" w:cstheme="minorHAnsi"/>
        </w:rPr>
        <w:t>Web Design Tools &amp; Techniques (Adobe)</w:t>
      </w:r>
    </w:p>
    <w:p w14:paraId="769D5D51" w14:textId="77777777" w:rsidR="00F01FC6" w:rsidRPr="00583501" w:rsidRDefault="00496EFF" w:rsidP="00F01FC6">
      <w:pPr>
        <w:shd w:val="clear" w:color="auto" w:fill="FFFFFF"/>
        <w:spacing w:after="0" w:line="240" w:lineRule="auto"/>
        <w:ind w:left="2880" w:firstLine="720"/>
        <w:rPr>
          <w:rFonts w:eastAsia="Times New Roman" w:cstheme="minorHAnsi"/>
          <w:b/>
          <w:bCs/>
          <w:sz w:val="28"/>
          <w:szCs w:val="28"/>
          <w:u w:val="single"/>
        </w:rPr>
      </w:pPr>
      <w:r w:rsidRPr="00583501">
        <w:rPr>
          <w:rFonts w:ascii="Calibri" w:eastAsia="Times New Roman" w:hAnsi="Calibri" w:cs="Calibri"/>
          <w:color w:val="212121"/>
          <w:sz w:val="28"/>
          <w:szCs w:val="28"/>
        </w:rPr>
        <w:t> </w:t>
      </w:r>
      <w:r w:rsidR="00F01FC6" w:rsidRPr="00583501">
        <w:rPr>
          <w:rFonts w:eastAsia="Times New Roman" w:cstheme="minorHAnsi"/>
          <w:b/>
          <w:bCs/>
          <w:sz w:val="28"/>
          <w:szCs w:val="28"/>
          <w:u w:val="single"/>
        </w:rPr>
        <w:t>Education</w:t>
      </w:r>
    </w:p>
    <w:p w14:paraId="0E11DB79" w14:textId="77777777" w:rsidR="00F01FC6" w:rsidRPr="00DC65DA" w:rsidRDefault="00F01FC6" w:rsidP="00F01FC6">
      <w:pPr>
        <w:shd w:val="clear" w:color="auto" w:fill="FFFFFF"/>
        <w:spacing w:after="0" w:line="240" w:lineRule="auto"/>
        <w:ind w:left="2880" w:firstLine="720"/>
        <w:rPr>
          <w:rFonts w:eastAsia="Times New Roman" w:cstheme="minorHAnsi"/>
          <w:bCs/>
          <w:sz w:val="24"/>
          <w:szCs w:val="24"/>
          <w:u w:val="single"/>
        </w:rPr>
      </w:pPr>
    </w:p>
    <w:p w14:paraId="5E1D6BED" w14:textId="77777777" w:rsidR="00F01FC6" w:rsidRPr="00DC65DA" w:rsidRDefault="00F01FC6" w:rsidP="00F01FC6">
      <w:pPr>
        <w:shd w:val="clear" w:color="auto" w:fill="FFFFFF"/>
        <w:spacing w:after="0" w:line="240" w:lineRule="auto"/>
        <w:rPr>
          <w:rFonts w:eastAsia="Times New Roman" w:cstheme="minorHAnsi"/>
          <w:sz w:val="24"/>
          <w:szCs w:val="24"/>
          <w:u w:val="single"/>
        </w:rPr>
      </w:pPr>
    </w:p>
    <w:p w14:paraId="29C23B11" w14:textId="408DB337" w:rsidR="00F01FC6" w:rsidRPr="00DC65DA" w:rsidRDefault="00F01FC6" w:rsidP="00F01FC6">
      <w:pPr>
        <w:shd w:val="clear" w:color="auto" w:fill="FFFFFF"/>
        <w:spacing w:after="0" w:line="240" w:lineRule="auto"/>
        <w:rPr>
          <w:rFonts w:eastAsia="Times New Roman" w:cstheme="minorHAnsi"/>
          <w:sz w:val="24"/>
          <w:szCs w:val="24"/>
        </w:rPr>
      </w:pPr>
      <w:commentRangeStart w:id="75"/>
      <w:r w:rsidRPr="00DC65DA">
        <w:rPr>
          <w:rFonts w:eastAsia="Times New Roman" w:cstheme="minorHAnsi"/>
          <w:sz w:val="24"/>
          <w:szCs w:val="24"/>
        </w:rPr>
        <w:t xml:space="preserve">Certificate as Web Developer </w:t>
      </w:r>
      <w:commentRangeEnd w:id="75"/>
      <w:r w:rsidR="00D6388A">
        <w:rPr>
          <w:rStyle w:val="CommentReference"/>
        </w:rPr>
        <w:commentReference w:id="75"/>
      </w:r>
      <w:r w:rsidR="00583501">
        <w:rPr>
          <w:rFonts w:eastAsia="Times New Roman" w:cstheme="minorHAnsi"/>
          <w:sz w:val="24"/>
          <w:szCs w:val="24"/>
        </w:rPr>
        <w:tab/>
      </w:r>
      <w:r w:rsidR="00583501">
        <w:rPr>
          <w:rFonts w:eastAsia="Times New Roman" w:cstheme="minorHAnsi"/>
          <w:sz w:val="24"/>
          <w:szCs w:val="24"/>
        </w:rPr>
        <w:tab/>
      </w:r>
      <w:r w:rsidR="00583501">
        <w:rPr>
          <w:rFonts w:eastAsia="Times New Roman" w:cstheme="minorHAnsi"/>
          <w:sz w:val="24"/>
          <w:szCs w:val="24"/>
        </w:rPr>
        <w:tab/>
      </w:r>
      <w:r w:rsidR="00583501">
        <w:rPr>
          <w:rFonts w:eastAsia="Times New Roman" w:cstheme="minorHAnsi"/>
          <w:sz w:val="24"/>
          <w:szCs w:val="24"/>
        </w:rPr>
        <w:tab/>
      </w:r>
      <w:r w:rsidR="00583501">
        <w:rPr>
          <w:rFonts w:eastAsia="Times New Roman" w:cstheme="minorHAnsi"/>
          <w:sz w:val="24"/>
          <w:szCs w:val="24"/>
        </w:rPr>
        <w:tab/>
      </w:r>
      <w:r w:rsidR="00583501">
        <w:rPr>
          <w:rFonts w:eastAsia="Times New Roman" w:cstheme="minorHAnsi"/>
          <w:sz w:val="24"/>
          <w:szCs w:val="24"/>
        </w:rPr>
        <w:tab/>
      </w:r>
      <w:r w:rsidR="00583501">
        <w:rPr>
          <w:rFonts w:eastAsia="Times New Roman" w:cstheme="minorHAnsi"/>
          <w:sz w:val="24"/>
          <w:szCs w:val="24"/>
        </w:rPr>
        <w:tab/>
        <w:t xml:space="preserve">      </w:t>
      </w:r>
      <w:r w:rsidRPr="00DC65DA">
        <w:rPr>
          <w:rFonts w:eastAsia="Times New Roman" w:cstheme="minorHAnsi"/>
          <w:sz w:val="24"/>
          <w:szCs w:val="24"/>
        </w:rPr>
        <w:t xml:space="preserve">2018-2019 </w:t>
      </w:r>
    </w:p>
    <w:p w14:paraId="1B60B818" w14:textId="77777777" w:rsidR="00F01FC6" w:rsidRPr="00DC65DA" w:rsidRDefault="00F01FC6" w:rsidP="00F01FC6">
      <w:pPr>
        <w:shd w:val="clear" w:color="auto" w:fill="FFFFFF"/>
        <w:spacing w:after="0" w:line="240" w:lineRule="auto"/>
        <w:rPr>
          <w:rFonts w:eastAsia="Times New Roman" w:cstheme="minorHAnsi"/>
          <w:sz w:val="24"/>
          <w:szCs w:val="24"/>
        </w:rPr>
      </w:pPr>
      <w:r w:rsidRPr="00DC65DA">
        <w:rPr>
          <w:rFonts w:eastAsia="Times New Roman" w:cstheme="minorHAnsi"/>
          <w:sz w:val="24"/>
          <w:szCs w:val="24"/>
        </w:rPr>
        <w:t>SAIT, Calgary, Alberta</w:t>
      </w:r>
    </w:p>
    <w:p w14:paraId="68833E0B" w14:textId="77777777" w:rsidR="00F01FC6" w:rsidRPr="00DC65DA" w:rsidRDefault="00F01FC6" w:rsidP="00F01FC6">
      <w:pPr>
        <w:shd w:val="clear" w:color="auto" w:fill="FFFFFF"/>
        <w:spacing w:after="0" w:line="240" w:lineRule="auto"/>
        <w:rPr>
          <w:rFonts w:eastAsia="Times New Roman" w:cstheme="minorHAnsi"/>
          <w:sz w:val="24"/>
          <w:szCs w:val="24"/>
        </w:rPr>
      </w:pPr>
    </w:p>
    <w:p w14:paraId="0DF01739" w14:textId="77777777" w:rsidR="00F01FC6" w:rsidRPr="00DC65DA" w:rsidRDefault="00F01FC6" w:rsidP="00F01FC6">
      <w:pPr>
        <w:pStyle w:val="ResumeAlignRight"/>
        <w:tabs>
          <w:tab w:val="clear" w:pos="10080"/>
          <w:tab w:val="left" w:pos="360"/>
          <w:tab w:val="right" w:pos="9356"/>
        </w:tabs>
        <w:rPr>
          <w:rFonts w:asciiTheme="minorHAnsi" w:hAnsiTheme="minorHAnsi" w:cstheme="minorHAnsi"/>
        </w:rPr>
      </w:pPr>
      <w:r w:rsidRPr="00DC65DA">
        <w:rPr>
          <w:rFonts w:asciiTheme="minorHAnsi" w:hAnsiTheme="minorHAnsi" w:cstheme="minorHAnsi"/>
          <w:bCs/>
        </w:rPr>
        <w:t>Bachelor of Technology (Computer Science and Engineering)</w:t>
      </w:r>
      <w:r w:rsidRPr="00DC65DA">
        <w:rPr>
          <w:rFonts w:asciiTheme="minorHAnsi" w:hAnsiTheme="minorHAnsi" w:cstheme="minorHAnsi"/>
          <w:bCs/>
        </w:rPr>
        <w:tab/>
        <w:t>2004−2007</w:t>
      </w:r>
    </w:p>
    <w:p w14:paraId="4EB79669" w14:textId="77777777" w:rsidR="00F01FC6" w:rsidRPr="00DC65DA" w:rsidRDefault="00F01FC6" w:rsidP="00F01FC6">
      <w:pPr>
        <w:pStyle w:val="ResumeAlignRight"/>
        <w:tabs>
          <w:tab w:val="clear" w:pos="10080"/>
          <w:tab w:val="left" w:pos="630"/>
          <w:tab w:val="right" w:pos="9446"/>
        </w:tabs>
        <w:rPr>
          <w:rFonts w:asciiTheme="minorHAnsi" w:hAnsiTheme="minorHAnsi" w:cstheme="minorHAnsi"/>
        </w:rPr>
      </w:pPr>
      <w:proofErr w:type="spellStart"/>
      <w:r w:rsidRPr="00DC65DA">
        <w:rPr>
          <w:rFonts w:asciiTheme="minorHAnsi" w:hAnsiTheme="minorHAnsi" w:cstheme="minorHAnsi"/>
          <w:bCs/>
        </w:rPr>
        <w:t>Adesh</w:t>
      </w:r>
      <w:proofErr w:type="spellEnd"/>
      <w:r w:rsidRPr="00DC65DA">
        <w:rPr>
          <w:rFonts w:asciiTheme="minorHAnsi" w:hAnsiTheme="minorHAnsi" w:cstheme="minorHAnsi"/>
          <w:bCs/>
        </w:rPr>
        <w:t xml:space="preserve"> Institute of Engineering and Technology, India </w:t>
      </w:r>
      <w:r w:rsidRPr="00DC65DA">
        <w:rPr>
          <w:rFonts w:asciiTheme="minorHAnsi" w:hAnsiTheme="minorHAnsi" w:cstheme="minorHAnsi"/>
        </w:rPr>
        <w:tab/>
      </w:r>
    </w:p>
    <w:p w14:paraId="74121687" w14:textId="2D7F5DAB" w:rsidR="00F01FC6" w:rsidRPr="00DC65DA" w:rsidRDefault="00F01FC6" w:rsidP="00F01FC6">
      <w:pPr>
        <w:pStyle w:val="ResumeAlignRight"/>
        <w:tabs>
          <w:tab w:val="clear" w:pos="10080"/>
          <w:tab w:val="left" w:pos="360"/>
          <w:tab w:val="right" w:pos="9356"/>
        </w:tabs>
        <w:rPr>
          <w:rFonts w:asciiTheme="minorHAnsi" w:eastAsia="Calibri" w:hAnsiTheme="minorHAnsi" w:cstheme="minorHAnsi"/>
          <w:lang w:val="en-CA" w:eastAsia="en-US"/>
        </w:rPr>
      </w:pPr>
      <w:r w:rsidRPr="00DC65DA">
        <w:rPr>
          <w:rFonts w:asciiTheme="minorHAnsi" w:eastAsia="Calibri" w:hAnsiTheme="minorHAnsi" w:cstheme="minorHAnsi"/>
          <w:lang w:val="en-CA" w:eastAsia="en-US"/>
        </w:rPr>
        <w:t xml:space="preserve"> (Canadian Equivalent-IQAS) </w:t>
      </w:r>
    </w:p>
    <w:p w14:paraId="74F737D2" w14:textId="77777777" w:rsidR="00F01FC6" w:rsidRPr="00DC65DA" w:rsidRDefault="00F01FC6" w:rsidP="00F01FC6">
      <w:pPr>
        <w:pStyle w:val="ResumeAlignRight"/>
        <w:tabs>
          <w:tab w:val="clear" w:pos="10080"/>
          <w:tab w:val="left" w:pos="360"/>
          <w:tab w:val="right" w:pos="9356"/>
        </w:tabs>
        <w:rPr>
          <w:rFonts w:asciiTheme="minorHAnsi" w:hAnsiTheme="minorHAnsi" w:cstheme="minorHAnsi"/>
        </w:rPr>
      </w:pPr>
    </w:p>
    <w:p w14:paraId="4B255A04" w14:textId="77777777" w:rsidR="00F01FC6" w:rsidRPr="00DC65DA" w:rsidRDefault="00F01FC6" w:rsidP="00F01FC6">
      <w:pPr>
        <w:pStyle w:val="ResumeAlignRight"/>
        <w:tabs>
          <w:tab w:val="clear" w:pos="10080"/>
          <w:tab w:val="left" w:pos="360"/>
          <w:tab w:val="right" w:pos="9356"/>
        </w:tabs>
        <w:rPr>
          <w:rFonts w:asciiTheme="minorHAnsi" w:hAnsiTheme="minorHAnsi" w:cstheme="minorHAnsi"/>
        </w:rPr>
      </w:pPr>
      <w:r w:rsidRPr="00DC65DA">
        <w:rPr>
          <w:rFonts w:asciiTheme="minorHAnsi" w:hAnsiTheme="minorHAnsi" w:cstheme="minorHAnsi"/>
          <w:bCs/>
        </w:rPr>
        <w:t>Diploma in Computer Engineering</w:t>
      </w:r>
      <w:r w:rsidRPr="00DC65DA">
        <w:rPr>
          <w:rFonts w:asciiTheme="minorHAnsi" w:hAnsiTheme="minorHAnsi" w:cstheme="minorHAnsi"/>
          <w:bCs/>
        </w:rPr>
        <w:tab/>
        <w:t>2001−2004</w:t>
      </w:r>
    </w:p>
    <w:p w14:paraId="72FB267D" w14:textId="77777777" w:rsidR="00F01FC6" w:rsidRPr="00DC65DA" w:rsidRDefault="00F01FC6" w:rsidP="00F01FC6">
      <w:pPr>
        <w:pStyle w:val="ResumeAlignRight"/>
        <w:tabs>
          <w:tab w:val="clear" w:pos="10080"/>
          <w:tab w:val="left" w:pos="360"/>
          <w:tab w:val="right" w:pos="9356"/>
        </w:tabs>
        <w:rPr>
          <w:rFonts w:asciiTheme="minorHAnsi" w:hAnsiTheme="minorHAnsi" w:cstheme="minorHAnsi"/>
        </w:rPr>
      </w:pPr>
      <w:r w:rsidRPr="00DC65DA">
        <w:rPr>
          <w:rFonts w:asciiTheme="minorHAnsi" w:hAnsiTheme="minorHAnsi" w:cstheme="minorHAnsi"/>
          <w:bCs/>
        </w:rPr>
        <w:t>BIS Polytechnic, India</w:t>
      </w:r>
      <w:r w:rsidRPr="00DC65DA">
        <w:rPr>
          <w:rFonts w:asciiTheme="minorHAnsi" w:hAnsiTheme="minorHAnsi" w:cstheme="minorHAnsi"/>
        </w:rPr>
        <w:tab/>
      </w:r>
    </w:p>
    <w:p w14:paraId="28007DDA" w14:textId="60DA213E" w:rsidR="00F01FC6" w:rsidRPr="00DC65DA" w:rsidRDefault="00F01FC6" w:rsidP="00F01FC6">
      <w:pPr>
        <w:pStyle w:val="ResumeAlignRight"/>
        <w:tabs>
          <w:tab w:val="clear" w:pos="10080"/>
          <w:tab w:val="left" w:pos="360"/>
          <w:tab w:val="right" w:pos="9356"/>
        </w:tabs>
        <w:rPr>
          <w:rFonts w:asciiTheme="minorHAnsi" w:eastAsia="Calibri" w:hAnsiTheme="minorHAnsi" w:cstheme="minorHAnsi"/>
          <w:lang w:val="en-CA" w:eastAsia="en-US"/>
        </w:rPr>
      </w:pPr>
      <w:r w:rsidRPr="00DC65DA">
        <w:rPr>
          <w:rFonts w:asciiTheme="minorHAnsi" w:eastAsia="Calibri" w:hAnsiTheme="minorHAnsi" w:cstheme="minorHAnsi"/>
          <w:lang w:val="en-CA" w:eastAsia="en-US"/>
        </w:rPr>
        <w:t xml:space="preserve"> (Canadian Equivalent- IQAS)</w:t>
      </w:r>
    </w:p>
    <w:p w14:paraId="35E8D229" w14:textId="77777777" w:rsidR="00F01FC6" w:rsidRPr="00DC65DA" w:rsidRDefault="00F01FC6" w:rsidP="00F01FC6">
      <w:pPr>
        <w:pStyle w:val="ResumeAlignRight"/>
        <w:tabs>
          <w:tab w:val="clear" w:pos="10080"/>
          <w:tab w:val="left" w:pos="360"/>
          <w:tab w:val="right" w:pos="9356"/>
        </w:tabs>
        <w:rPr>
          <w:rFonts w:asciiTheme="minorHAnsi" w:eastAsia="Calibri" w:hAnsiTheme="minorHAnsi" w:cstheme="minorHAnsi"/>
          <w:lang w:val="en-CA" w:eastAsia="en-US"/>
        </w:rPr>
      </w:pPr>
    </w:p>
    <w:p w14:paraId="0342BEA9" w14:textId="77777777" w:rsidR="00583501" w:rsidRDefault="00583501" w:rsidP="00496EFF">
      <w:pPr>
        <w:shd w:val="clear" w:color="auto" w:fill="FFFFFF"/>
        <w:spacing w:after="0" w:line="240" w:lineRule="auto"/>
        <w:ind w:left="2880"/>
        <w:rPr>
          <w:rFonts w:eastAsia="Times New Roman" w:cstheme="minorHAnsi"/>
          <w:b/>
          <w:bCs/>
          <w:sz w:val="24"/>
          <w:szCs w:val="24"/>
          <w:u w:val="single"/>
        </w:rPr>
      </w:pPr>
    </w:p>
    <w:p w14:paraId="326A9163" w14:textId="77777777" w:rsidR="00583501" w:rsidRDefault="00583501" w:rsidP="00496EFF">
      <w:pPr>
        <w:shd w:val="clear" w:color="auto" w:fill="FFFFFF"/>
        <w:spacing w:after="0" w:line="240" w:lineRule="auto"/>
        <w:ind w:left="2880"/>
        <w:rPr>
          <w:rFonts w:eastAsia="Times New Roman" w:cstheme="minorHAnsi"/>
          <w:b/>
          <w:bCs/>
          <w:sz w:val="24"/>
          <w:szCs w:val="24"/>
          <w:u w:val="single"/>
        </w:rPr>
      </w:pPr>
    </w:p>
    <w:p w14:paraId="02885587" w14:textId="77777777" w:rsidR="00583501" w:rsidRDefault="00583501" w:rsidP="00496EFF">
      <w:pPr>
        <w:shd w:val="clear" w:color="auto" w:fill="FFFFFF"/>
        <w:spacing w:after="0" w:line="240" w:lineRule="auto"/>
        <w:ind w:left="2880"/>
        <w:rPr>
          <w:rFonts w:eastAsia="Times New Roman" w:cstheme="minorHAnsi"/>
          <w:b/>
          <w:bCs/>
          <w:sz w:val="24"/>
          <w:szCs w:val="24"/>
          <w:u w:val="single"/>
        </w:rPr>
      </w:pPr>
    </w:p>
    <w:p w14:paraId="694AE693" w14:textId="77777777" w:rsidR="00583501" w:rsidRDefault="00583501" w:rsidP="00496EFF">
      <w:pPr>
        <w:shd w:val="clear" w:color="auto" w:fill="FFFFFF"/>
        <w:spacing w:after="0" w:line="240" w:lineRule="auto"/>
        <w:ind w:left="2880"/>
        <w:rPr>
          <w:rFonts w:eastAsia="Times New Roman" w:cstheme="minorHAnsi"/>
          <w:b/>
          <w:bCs/>
          <w:sz w:val="24"/>
          <w:szCs w:val="24"/>
          <w:u w:val="single"/>
        </w:rPr>
      </w:pPr>
    </w:p>
    <w:p w14:paraId="371E022A" w14:textId="4AD44F3A" w:rsidR="00496EFF" w:rsidRPr="00583501" w:rsidRDefault="00496EFF" w:rsidP="00583501">
      <w:pPr>
        <w:shd w:val="clear" w:color="auto" w:fill="FFFFFF"/>
        <w:spacing w:after="0" w:line="240" w:lineRule="auto"/>
        <w:ind w:left="2880" w:firstLine="720"/>
        <w:rPr>
          <w:rFonts w:eastAsia="Times New Roman" w:cstheme="minorHAnsi"/>
          <w:b/>
          <w:bCs/>
          <w:sz w:val="28"/>
          <w:szCs w:val="28"/>
          <w:u w:val="single"/>
        </w:rPr>
      </w:pPr>
      <w:r w:rsidRPr="00583501">
        <w:rPr>
          <w:rFonts w:eastAsia="Times New Roman" w:cstheme="minorHAnsi"/>
          <w:b/>
          <w:bCs/>
          <w:sz w:val="28"/>
          <w:szCs w:val="28"/>
          <w:u w:val="single"/>
        </w:rPr>
        <w:t>Work Experiences</w:t>
      </w:r>
    </w:p>
    <w:p w14:paraId="1545D92E" w14:textId="77777777" w:rsidR="00496EFF" w:rsidRPr="00DC65DA" w:rsidRDefault="00496EFF" w:rsidP="00496EFF">
      <w:pPr>
        <w:shd w:val="clear" w:color="auto" w:fill="FFFFFF"/>
        <w:tabs>
          <w:tab w:val="left" w:pos="3270"/>
        </w:tabs>
        <w:spacing w:after="0" w:line="240" w:lineRule="auto"/>
        <w:rPr>
          <w:rFonts w:eastAsia="Times New Roman" w:cstheme="minorHAnsi"/>
          <w:bCs/>
          <w:sz w:val="24"/>
          <w:szCs w:val="24"/>
          <w:u w:val="single"/>
        </w:rPr>
      </w:pPr>
    </w:p>
    <w:p w14:paraId="33A97DF9" w14:textId="77777777" w:rsidR="00496EFF" w:rsidRPr="00DC65DA" w:rsidRDefault="00496EFF" w:rsidP="00496EFF">
      <w:pPr>
        <w:tabs>
          <w:tab w:val="left" w:pos="0"/>
        </w:tabs>
        <w:spacing w:after="0"/>
        <w:rPr>
          <w:rFonts w:cstheme="minorHAnsi"/>
          <w:sz w:val="24"/>
          <w:szCs w:val="24"/>
        </w:rPr>
      </w:pPr>
    </w:p>
    <w:p w14:paraId="08527F25" w14:textId="77777777" w:rsidR="00496EFF" w:rsidRPr="00DC65DA" w:rsidRDefault="00496EFF" w:rsidP="00496EFF">
      <w:pPr>
        <w:tabs>
          <w:tab w:val="left" w:pos="0"/>
        </w:tabs>
        <w:spacing w:after="0"/>
        <w:rPr>
          <w:rFonts w:cstheme="minorHAnsi"/>
          <w:b/>
          <w:sz w:val="24"/>
          <w:szCs w:val="24"/>
        </w:rPr>
      </w:pPr>
      <w:r w:rsidRPr="00DC65DA">
        <w:rPr>
          <w:rFonts w:cstheme="minorHAnsi"/>
          <w:b/>
          <w:sz w:val="24"/>
          <w:szCs w:val="24"/>
        </w:rPr>
        <w:t>July 2014- August 2018</w:t>
      </w:r>
      <w:r w:rsidRPr="00DC65DA">
        <w:rPr>
          <w:rFonts w:cstheme="minorHAnsi"/>
          <w:b/>
          <w:sz w:val="24"/>
          <w:szCs w:val="24"/>
        </w:rPr>
        <w:tab/>
        <w:t xml:space="preserve">                   Team Leader</w:t>
      </w:r>
    </w:p>
    <w:p w14:paraId="5FE45F11" w14:textId="77777777" w:rsidR="00496EFF" w:rsidRPr="00DC65DA" w:rsidRDefault="00496EFF" w:rsidP="00496EFF">
      <w:pPr>
        <w:tabs>
          <w:tab w:val="left" w:pos="0"/>
        </w:tabs>
        <w:spacing w:after="0"/>
        <w:ind w:left="2160" w:hanging="2160"/>
        <w:rPr>
          <w:rFonts w:cstheme="minorHAnsi"/>
          <w:b/>
          <w:sz w:val="24"/>
          <w:szCs w:val="24"/>
        </w:rPr>
      </w:pPr>
      <w:r w:rsidRPr="00DC65DA">
        <w:rPr>
          <w:rFonts w:cstheme="minorHAnsi"/>
          <w:b/>
          <w:sz w:val="24"/>
          <w:szCs w:val="24"/>
        </w:rPr>
        <w:tab/>
        <w:t xml:space="preserve">                 Solis Food, Calgary, Alberta</w:t>
      </w:r>
    </w:p>
    <w:p w14:paraId="57200AF5" w14:textId="77777777" w:rsidR="00496EFF" w:rsidRPr="00DC65DA" w:rsidRDefault="00496EFF" w:rsidP="00496EFF">
      <w:pPr>
        <w:pStyle w:val="ListParagraph"/>
        <w:suppressAutoHyphens/>
        <w:autoSpaceDN w:val="0"/>
        <w:jc w:val="both"/>
        <w:textAlignment w:val="baseline"/>
        <w:rPr>
          <w:rFonts w:asciiTheme="minorHAnsi" w:eastAsia="Arial" w:hAnsiTheme="minorHAnsi" w:cstheme="minorHAnsi"/>
        </w:rPr>
      </w:pPr>
    </w:p>
    <w:p w14:paraId="52499F15" w14:textId="4D7E6962" w:rsidR="00713B2A" w:rsidRPr="00DC65DA" w:rsidRDefault="00713B2A" w:rsidP="00496EFF">
      <w:pPr>
        <w:pStyle w:val="ListParagraph"/>
        <w:numPr>
          <w:ilvl w:val="0"/>
          <w:numId w:val="1"/>
        </w:numPr>
        <w:suppressAutoHyphens/>
        <w:autoSpaceDN w:val="0"/>
        <w:jc w:val="both"/>
        <w:textAlignment w:val="baseline"/>
        <w:rPr>
          <w:rFonts w:asciiTheme="minorHAnsi" w:eastAsia="Arial" w:hAnsiTheme="minorHAnsi" w:cstheme="minorHAnsi"/>
        </w:rPr>
      </w:pPr>
      <w:commentRangeStart w:id="76"/>
      <w:r w:rsidRPr="00DC65DA">
        <w:rPr>
          <w:rFonts w:asciiTheme="minorHAnsi" w:eastAsia="Arial" w:hAnsiTheme="minorHAnsi" w:cstheme="minorHAnsi"/>
        </w:rPr>
        <w:t xml:space="preserve">Guided </w:t>
      </w:r>
      <w:commentRangeEnd w:id="76"/>
      <w:r w:rsidR="007675E7">
        <w:rPr>
          <w:rStyle w:val="CommentReference"/>
          <w:rFonts w:asciiTheme="minorHAnsi" w:eastAsiaTheme="minorEastAsia" w:hAnsiTheme="minorHAnsi" w:cstheme="minorBidi"/>
        </w:rPr>
        <w:commentReference w:id="76"/>
      </w:r>
      <w:r w:rsidRPr="00DC65DA">
        <w:rPr>
          <w:rFonts w:asciiTheme="minorHAnsi" w:eastAsia="Arial" w:hAnsiTheme="minorHAnsi" w:cstheme="minorHAnsi"/>
        </w:rPr>
        <w:t xml:space="preserve">the four people team for all product packaging </w:t>
      </w:r>
    </w:p>
    <w:p w14:paraId="0351358B" w14:textId="730CEF6A" w:rsidR="00496EFF" w:rsidRPr="00DC65DA" w:rsidRDefault="00496EFF" w:rsidP="00496EFF">
      <w:pPr>
        <w:pStyle w:val="ListParagraph"/>
        <w:numPr>
          <w:ilvl w:val="0"/>
          <w:numId w:val="1"/>
        </w:numPr>
        <w:suppressAutoHyphens/>
        <w:autoSpaceDN w:val="0"/>
        <w:jc w:val="both"/>
        <w:textAlignment w:val="baseline"/>
        <w:rPr>
          <w:rFonts w:asciiTheme="minorHAnsi" w:eastAsia="Arial" w:hAnsiTheme="minorHAnsi" w:cstheme="minorHAnsi"/>
        </w:rPr>
      </w:pPr>
      <w:r w:rsidRPr="00DC65DA">
        <w:rPr>
          <w:rFonts w:asciiTheme="minorHAnsi" w:eastAsia="Arial" w:hAnsiTheme="minorHAnsi" w:cstheme="minorHAnsi"/>
        </w:rPr>
        <w:t>Communicated with lead hand and supervisor regarding product problem</w:t>
      </w:r>
    </w:p>
    <w:p w14:paraId="5D7FD57C" w14:textId="77777777" w:rsidR="00496EFF" w:rsidRPr="00DC65DA" w:rsidRDefault="00496EFF" w:rsidP="00496EFF">
      <w:pPr>
        <w:pStyle w:val="ListParagraph"/>
        <w:numPr>
          <w:ilvl w:val="0"/>
          <w:numId w:val="1"/>
        </w:numPr>
        <w:suppressAutoHyphens/>
        <w:autoSpaceDN w:val="0"/>
        <w:jc w:val="both"/>
        <w:textAlignment w:val="baseline"/>
        <w:rPr>
          <w:rFonts w:asciiTheme="minorHAnsi" w:hAnsiTheme="minorHAnsi" w:cstheme="minorHAnsi"/>
          <w:shd w:val="clear" w:color="auto" w:fill="FFFFFF"/>
        </w:rPr>
      </w:pPr>
      <w:r w:rsidRPr="00DC65DA">
        <w:rPr>
          <w:rFonts w:asciiTheme="minorHAnsi" w:hAnsiTheme="minorHAnsi" w:cstheme="minorHAnsi"/>
          <w:shd w:val="clear" w:color="auto" w:fill="FFFFFF"/>
        </w:rPr>
        <w:t>Examined and inspected containers, materials, and products</w:t>
      </w:r>
    </w:p>
    <w:p w14:paraId="0C2DD48A" w14:textId="77777777" w:rsidR="00496EFF" w:rsidRPr="00DC65DA" w:rsidRDefault="00496EFF" w:rsidP="00496EFF">
      <w:pPr>
        <w:pStyle w:val="ListParagraph"/>
        <w:numPr>
          <w:ilvl w:val="0"/>
          <w:numId w:val="1"/>
        </w:numPr>
        <w:suppressAutoHyphens/>
        <w:autoSpaceDN w:val="0"/>
        <w:jc w:val="both"/>
        <w:textAlignment w:val="baseline"/>
        <w:rPr>
          <w:rFonts w:asciiTheme="minorHAnsi" w:hAnsiTheme="minorHAnsi" w:cstheme="minorHAnsi"/>
          <w:shd w:val="clear" w:color="auto" w:fill="FFFFFF"/>
        </w:rPr>
      </w:pPr>
      <w:r w:rsidRPr="00DC65DA">
        <w:rPr>
          <w:rFonts w:asciiTheme="minorHAnsi" w:hAnsiTheme="minorHAnsi" w:cstheme="minorHAnsi"/>
        </w:rPr>
        <w:t xml:space="preserve">Marked  and labeled the </w:t>
      </w:r>
      <w:r w:rsidRPr="00DC65DA">
        <w:rPr>
          <w:rFonts w:asciiTheme="minorHAnsi" w:hAnsiTheme="minorHAnsi" w:cstheme="minorHAnsi"/>
          <w:shd w:val="clear" w:color="auto" w:fill="FFFFFF"/>
        </w:rPr>
        <w:t>product</w:t>
      </w:r>
    </w:p>
    <w:p w14:paraId="553F581F" w14:textId="77777777" w:rsidR="00496EFF" w:rsidRPr="00DC65DA" w:rsidRDefault="00496EFF" w:rsidP="00496EFF">
      <w:pPr>
        <w:pStyle w:val="ListParagraph"/>
        <w:numPr>
          <w:ilvl w:val="0"/>
          <w:numId w:val="1"/>
        </w:numPr>
        <w:suppressAutoHyphens/>
        <w:autoSpaceDN w:val="0"/>
        <w:jc w:val="both"/>
        <w:textAlignment w:val="baseline"/>
        <w:rPr>
          <w:rFonts w:asciiTheme="minorHAnsi" w:eastAsia="Arial" w:hAnsiTheme="minorHAnsi" w:cstheme="minorHAnsi"/>
        </w:rPr>
      </w:pPr>
      <w:r w:rsidRPr="00DC65DA">
        <w:rPr>
          <w:rFonts w:asciiTheme="minorHAnsi" w:hAnsiTheme="minorHAnsi" w:cstheme="minorHAnsi"/>
          <w:shd w:val="clear" w:color="auto" w:fill="FFFFFF"/>
        </w:rPr>
        <w:t xml:space="preserve">Placed them on moving equipment such as conveyors or in specified areas such as loading docks. </w:t>
      </w:r>
    </w:p>
    <w:p w14:paraId="45B7B339" w14:textId="77777777" w:rsidR="00496EFF" w:rsidRPr="00DC65DA" w:rsidRDefault="00496EFF" w:rsidP="00496EFF">
      <w:pPr>
        <w:tabs>
          <w:tab w:val="left" w:pos="0"/>
        </w:tabs>
        <w:spacing w:after="0"/>
        <w:rPr>
          <w:rFonts w:cstheme="minorHAnsi"/>
          <w:sz w:val="24"/>
          <w:szCs w:val="24"/>
        </w:rPr>
      </w:pPr>
    </w:p>
    <w:p w14:paraId="33637882" w14:textId="77777777" w:rsidR="00496EFF" w:rsidRPr="00DC65DA" w:rsidRDefault="00496EFF" w:rsidP="00496EFF">
      <w:pPr>
        <w:tabs>
          <w:tab w:val="left" w:pos="0"/>
        </w:tabs>
        <w:spacing w:after="0"/>
        <w:rPr>
          <w:rFonts w:cstheme="minorHAnsi"/>
          <w:sz w:val="24"/>
          <w:szCs w:val="24"/>
        </w:rPr>
      </w:pPr>
    </w:p>
    <w:p w14:paraId="0A12F529" w14:textId="319387E7" w:rsidR="00496EFF" w:rsidRPr="00DC65DA" w:rsidRDefault="00496EFF" w:rsidP="00496EFF">
      <w:pPr>
        <w:tabs>
          <w:tab w:val="left" w:pos="0"/>
        </w:tabs>
        <w:spacing w:after="0"/>
        <w:rPr>
          <w:rFonts w:cstheme="minorHAnsi"/>
          <w:b/>
          <w:sz w:val="24"/>
          <w:szCs w:val="24"/>
        </w:rPr>
      </w:pPr>
      <w:r w:rsidRPr="00DC65DA">
        <w:rPr>
          <w:rFonts w:cstheme="minorHAnsi"/>
          <w:b/>
          <w:sz w:val="24"/>
          <w:szCs w:val="24"/>
        </w:rPr>
        <w:t>Feb 2015- October 2016</w:t>
      </w:r>
      <w:r w:rsidRPr="00DC65DA">
        <w:rPr>
          <w:rFonts w:cstheme="minorHAnsi"/>
          <w:b/>
          <w:sz w:val="24"/>
          <w:szCs w:val="24"/>
        </w:rPr>
        <w:tab/>
        <w:t xml:space="preserve"> </w:t>
      </w:r>
      <w:r w:rsidRPr="00DC65DA">
        <w:rPr>
          <w:rFonts w:cstheme="minorHAnsi"/>
          <w:b/>
          <w:sz w:val="24"/>
          <w:szCs w:val="24"/>
        </w:rPr>
        <w:tab/>
        <w:t xml:space="preserve">Customer Service Representative </w:t>
      </w:r>
    </w:p>
    <w:p w14:paraId="1453E8E2" w14:textId="03E5B060" w:rsidR="00496EFF" w:rsidRPr="00DC65DA" w:rsidRDefault="00583501" w:rsidP="00583501">
      <w:pPr>
        <w:tabs>
          <w:tab w:val="left" w:pos="0"/>
        </w:tabs>
        <w:spacing w:after="0"/>
        <w:rPr>
          <w:rFonts w:cstheme="minorHAnsi"/>
          <w:b/>
          <w:sz w:val="24"/>
          <w:szCs w:val="24"/>
        </w:rPr>
      </w:pPr>
      <w:r w:rsidRPr="00DC65DA">
        <w:rPr>
          <w:rFonts w:cstheme="minorHAnsi"/>
          <w:b/>
          <w:sz w:val="24"/>
          <w:szCs w:val="24"/>
        </w:rPr>
        <w:t>(Part-Time)</w:t>
      </w:r>
      <w:r>
        <w:rPr>
          <w:rFonts w:cstheme="minorHAnsi"/>
          <w:b/>
          <w:sz w:val="24"/>
          <w:szCs w:val="24"/>
        </w:rPr>
        <w:tab/>
      </w:r>
      <w:r>
        <w:rPr>
          <w:rFonts w:cstheme="minorHAnsi"/>
          <w:b/>
          <w:sz w:val="24"/>
          <w:szCs w:val="24"/>
        </w:rPr>
        <w:tab/>
      </w:r>
      <w:r w:rsidR="00496EFF" w:rsidRPr="00DC65DA">
        <w:rPr>
          <w:rFonts w:cstheme="minorHAnsi"/>
          <w:b/>
          <w:sz w:val="24"/>
          <w:szCs w:val="24"/>
        </w:rPr>
        <w:t xml:space="preserve">                </w:t>
      </w:r>
      <w:r>
        <w:rPr>
          <w:rFonts w:cstheme="minorHAnsi"/>
          <w:b/>
          <w:sz w:val="24"/>
          <w:szCs w:val="24"/>
        </w:rPr>
        <w:tab/>
        <w:t xml:space="preserve">  </w:t>
      </w:r>
      <w:r w:rsidR="00496EFF" w:rsidRPr="00DC65DA">
        <w:rPr>
          <w:rFonts w:cstheme="minorHAnsi"/>
          <w:b/>
          <w:sz w:val="24"/>
          <w:szCs w:val="24"/>
        </w:rPr>
        <w:t xml:space="preserve">Tim Horton’s, Calgary, Alberta </w:t>
      </w:r>
    </w:p>
    <w:p w14:paraId="7219E869"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rPr>
      </w:pPr>
      <w:r w:rsidRPr="00DC65DA">
        <w:rPr>
          <w:rFonts w:asciiTheme="minorHAnsi" w:hAnsiTheme="minorHAnsi" w:cstheme="minorHAnsi"/>
          <w:shd w:val="clear" w:color="auto" w:fill="FFFFFF"/>
        </w:rPr>
        <w:t>Provided excellent customer service with effective communication</w:t>
      </w:r>
    </w:p>
    <w:p w14:paraId="66F5FAD4"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rPr>
      </w:pPr>
      <w:r w:rsidRPr="00DC65DA">
        <w:rPr>
          <w:rFonts w:asciiTheme="minorHAnsi" w:hAnsiTheme="minorHAnsi" w:cstheme="minorHAnsi"/>
          <w:shd w:val="clear" w:color="auto" w:fill="FFFFFF"/>
        </w:rPr>
        <w:t>Provided timely and courteous food and beverage services</w:t>
      </w:r>
    </w:p>
    <w:p w14:paraId="05A48C6F"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Generated the bill and collected payments</w:t>
      </w:r>
    </w:p>
    <w:p w14:paraId="14AC23A4" w14:textId="77777777" w:rsidR="00496EFF" w:rsidRPr="00DC65DA" w:rsidRDefault="00496EFF" w:rsidP="00496EFF">
      <w:pPr>
        <w:pStyle w:val="ListParagraph"/>
        <w:tabs>
          <w:tab w:val="left" w:pos="0"/>
        </w:tabs>
        <w:spacing w:before="200"/>
        <w:jc w:val="both"/>
        <w:rPr>
          <w:rFonts w:asciiTheme="minorHAnsi" w:hAnsiTheme="minorHAnsi" w:cstheme="minorHAnsi"/>
          <w:shd w:val="clear" w:color="auto" w:fill="FFFFFF"/>
        </w:rPr>
      </w:pPr>
    </w:p>
    <w:p w14:paraId="2AE00F97" w14:textId="77777777" w:rsidR="00496EFF" w:rsidRPr="00DC65DA" w:rsidRDefault="00496EFF" w:rsidP="00496EFF">
      <w:pPr>
        <w:pStyle w:val="ListParagraph"/>
        <w:tabs>
          <w:tab w:val="left" w:pos="0"/>
        </w:tabs>
        <w:spacing w:before="200"/>
        <w:jc w:val="both"/>
        <w:rPr>
          <w:rFonts w:asciiTheme="minorHAnsi" w:hAnsiTheme="minorHAnsi" w:cstheme="minorHAnsi"/>
          <w:shd w:val="clear" w:color="auto" w:fill="FFFFFF"/>
        </w:rPr>
      </w:pPr>
    </w:p>
    <w:p w14:paraId="70C2D27E" w14:textId="77777777" w:rsidR="00496EFF" w:rsidRPr="00DC65DA" w:rsidRDefault="00496EFF" w:rsidP="00496EFF">
      <w:pPr>
        <w:spacing w:after="0" w:line="240" w:lineRule="auto"/>
        <w:rPr>
          <w:rFonts w:eastAsia="Arial" w:cstheme="minorHAnsi"/>
          <w:b/>
          <w:color w:val="000000"/>
          <w:sz w:val="24"/>
          <w:szCs w:val="24"/>
        </w:rPr>
      </w:pPr>
      <w:r w:rsidRPr="00DC65DA">
        <w:rPr>
          <w:rFonts w:eastAsia="Arial" w:cstheme="minorHAnsi"/>
          <w:b/>
          <w:color w:val="000000"/>
          <w:sz w:val="24"/>
          <w:szCs w:val="24"/>
        </w:rPr>
        <w:t xml:space="preserve">July 2007 -September 2013               </w:t>
      </w:r>
      <w:commentRangeStart w:id="77"/>
      <w:r w:rsidRPr="00DC65DA">
        <w:rPr>
          <w:rFonts w:eastAsia="Arial" w:cstheme="minorHAnsi"/>
          <w:b/>
          <w:color w:val="000000"/>
          <w:sz w:val="24"/>
          <w:szCs w:val="24"/>
        </w:rPr>
        <w:t>Lecturer</w:t>
      </w:r>
      <w:commentRangeEnd w:id="77"/>
      <w:r w:rsidR="00D6388A">
        <w:rPr>
          <w:rStyle w:val="CommentReference"/>
        </w:rPr>
        <w:commentReference w:id="77"/>
      </w:r>
      <w:r w:rsidRPr="00DC65DA">
        <w:rPr>
          <w:rFonts w:eastAsia="Arial" w:cstheme="minorHAnsi"/>
          <w:b/>
          <w:color w:val="000000"/>
          <w:sz w:val="24"/>
          <w:szCs w:val="24"/>
        </w:rPr>
        <w:t>, Computer Science and Engineering</w:t>
      </w:r>
    </w:p>
    <w:p w14:paraId="7D122647" w14:textId="77777777" w:rsidR="00496EFF" w:rsidRPr="00DC65DA" w:rsidRDefault="00496EFF" w:rsidP="00496EFF">
      <w:pPr>
        <w:spacing w:after="0" w:line="240" w:lineRule="auto"/>
        <w:ind w:left="3600" w:firstLine="720"/>
        <w:rPr>
          <w:rFonts w:eastAsia="Arial" w:cstheme="minorHAnsi"/>
          <w:b/>
          <w:color w:val="000000"/>
          <w:sz w:val="24"/>
          <w:szCs w:val="24"/>
        </w:rPr>
      </w:pPr>
      <w:r w:rsidRPr="00DC65DA">
        <w:rPr>
          <w:rFonts w:eastAsia="Arial" w:cstheme="minorHAnsi"/>
          <w:b/>
          <w:color w:val="000000"/>
          <w:sz w:val="24"/>
          <w:szCs w:val="24"/>
        </w:rPr>
        <w:t xml:space="preserve">Punjab, India       </w:t>
      </w:r>
    </w:p>
    <w:p w14:paraId="3C537165"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commentRangeStart w:id="78"/>
      <w:r w:rsidRPr="00DC65DA">
        <w:rPr>
          <w:rFonts w:asciiTheme="minorHAnsi" w:hAnsiTheme="minorHAnsi" w:cstheme="minorHAnsi"/>
          <w:shd w:val="clear" w:color="auto" w:fill="FFFFFF"/>
        </w:rPr>
        <w:t xml:space="preserve">Taught </w:t>
      </w:r>
      <w:commentRangeEnd w:id="78"/>
      <w:r w:rsidR="007675E7">
        <w:rPr>
          <w:rStyle w:val="CommentReference"/>
          <w:rFonts w:asciiTheme="minorHAnsi" w:eastAsiaTheme="minorEastAsia" w:hAnsiTheme="minorHAnsi" w:cstheme="minorBidi"/>
        </w:rPr>
        <w:commentReference w:id="78"/>
      </w:r>
      <w:r w:rsidRPr="00DC65DA">
        <w:rPr>
          <w:rFonts w:asciiTheme="minorHAnsi" w:hAnsiTheme="minorHAnsi" w:cstheme="minorHAnsi"/>
          <w:shd w:val="clear" w:color="auto" w:fill="FFFFFF"/>
        </w:rPr>
        <w:t xml:space="preserve">programming languages and computer courses </w:t>
      </w:r>
    </w:p>
    <w:p w14:paraId="6832166A"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Provided  guidance to students to make many web-based projects</w:t>
      </w:r>
    </w:p>
    <w:p w14:paraId="6492E1D5"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Assessed individual/group training needs</w:t>
      </w:r>
    </w:p>
    <w:p w14:paraId="71EE95D9"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Planned, prepared and researched lessons and teaching materials</w:t>
      </w:r>
    </w:p>
    <w:p w14:paraId="68F78E21"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Used Microsoft Office and other office software</w:t>
      </w:r>
    </w:p>
    <w:p w14:paraId="7C148231" w14:textId="15D99E9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Checked and assessed students' work and gave feedback</w:t>
      </w:r>
      <w:r w:rsidR="00BB71F9" w:rsidRPr="00DC65DA">
        <w:rPr>
          <w:rFonts w:asciiTheme="minorHAnsi" w:hAnsiTheme="minorHAnsi" w:cstheme="minorHAnsi"/>
          <w:shd w:val="clear" w:color="auto" w:fill="FFFFFF"/>
        </w:rPr>
        <w:t xml:space="preserve"> on through college software</w:t>
      </w:r>
    </w:p>
    <w:p w14:paraId="39D39BD2" w14:textId="77777777" w:rsidR="00496EFF" w:rsidRPr="00DC65DA" w:rsidRDefault="00496EFF" w:rsidP="00496EFF">
      <w:pPr>
        <w:pStyle w:val="ListParagraph"/>
        <w:numPr>
          <w:ilvl w:val="0"/>
          <w:numId w:val="2"/>
        </w:numPr>
        <w:tabs>
          <w:tab w:val="left" w:pos="0"/>
        </w:tabs>
        <w:spacing w:before="200"/>
        <w:jc w:val="both"/>
        <w:rPr>
          <w:rFonts w:asciiTheme="minorHAnsi" w:hAnsiTheme="minorHAnsi" w:cstheme="minorHAnsi"/>
          <w:shd w:val="clear" w:color="auto" w:fill="FFFFFF"/>
        </w:rPr>
      </w:pPr>
      <w:r w:rsidRPr="00DC65DA">
        <w:rPr>
          <w:rFonts w:asciiTheme="minorHAnsi" w:hAnsiTheme="minorHAnsi" w:cstheme="minorHAnsi"/>
          <w:shd w:val="clear" w:color="auto" w:fill="FFFFFF"/>
        </w:rPr>
        <w:t>Used of new technology such as distance learning or video conferencing</w:t>
      </w:r>
    </w:p>
    <w:p w14:paraId="060D913F" w14:textId="77777777" w:rsidR="00496EFF" w:rsidRPr="00DC65DA" w:rsidRDefault="00496EFF" w:rsidP="00496EFF">
      <w:pPr>
        <w:spacing w:after="0" w:line="240" w:lineRule="auto"/>
        <w:rPr>
          <w:rFonts w:eastAsia="Arial" w:cstheme="minorHAnsi"/>
          <w:color w:val="000000"/>
          <w:sz w:val="24"/>
          <w:szCs w:val="24"/>
        </w:rPr>
      </w:pPr>
      <w:r w:rsidRPr="00DC65DA">
        <w:rPr>
          <w:rFonts w:eastAsia="Arial" w:cstheme="minorHAnsi"/>
          <w:color w:val="000000"/>
          <w:sz w:val="24"/>
          <w:szCs w:val="24"/>
        </w:rPr>
        <w:t xml:space="preserve">                           </w:t>
      </w:r>
    </w:p>
    <w:p w14:paraId="26950338" w14:textId="77777777" w:rsidR="00496EFF" w:rsidRPr="00DC65DA" w:rsidRDefault="00496EFF" w:rsidP="00496EFF">
      <w:pPr>
        <w:shd w:val="clear" w:color="auto" w:fill="FFFFFF"/>
        <w:spacing w:after="0" w:line="240" w:lineRule="auto"/>
        <w:rPr>
          <w:rFonts w:eastAsia="Times New Roman" w:cstheme="minorHAnsi"/>
          <w:sz w:val="24"/>
          <w:szCs w:val="24"/>
        </w:rPr>
      </w:pPr>
    </w:p>
    <w:p w14:paraId="69C2001F" w14:textId="77777777" w:rsidR="00496EFF" w:rsidRPr="00DC65DA" w:rsidRDefault="00496EFF">
      <w:pPr>
        <w:spacing w:after="200" w:line="276" w:lineRule="auto"/>
        <w:jc w:val="both"/>
        <w:rPr>
          <w:rFonts w:ascii="Calibri" w:eastAsia="Calibri" w:hAnsi="Calibri" w:cs="Calibri"/>
          <w:sz w:val="24"/>
          <w:szCs w:val="24"/>
        </w:rPr>
      </w:pPr>
    </w:p>
    <w:sectPr w:rsidR="00496EFF" w:rsidRPr="00DC65DA" w:rsidSect="003B2EDD">
      <w:pgSz w:w="12240" w:h="15840"/>
      <w:pgMar w:top="108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Dasa Chadwick" w:date="2018-11-20T12:07:00Z" w:initials="DC">
    <w:p w14:paraId="49F4ECD5" w14:textId="2E71A2AE" w:rsidR="00D6388A" w:rsidRDefault="00D6388A">
      <w:pPr>
        <w:pStyle w:val="CommentText"/>
      </w:pPr>
      <w:r>
        <w:rPr>
          <w:rStyle w:val="CommentReference"/>
        </w:rPr>
        <w:annotationRef/>
      </w:r>
      <w:r>
        <w:t>Do you mean to say you’ve developed a lot of code for web content? If yes, recommend rephrasing this section slightly.</w:t>
      </w:r>
    </w:p>
  </w:comment>
  <w:comment w:id="25" w:author="Dasa Chadwick" w:date="2018-11-20T12:08:00Z" w:initials="DC">
    <w:p w14:paraId="7952ADF8" w14:textId="3742C010" w:rsidR="00D6388A" w:rsidRDefault="00D6388A">
      <w:pPr>
        <w:pStyle w:val="CommentText"/>
      </w:pPr>
      <w:r>
        <w:rPr>
          <w:rStyle w:val="CommentReference"/>
        </w:rPr>
        <w:annotationRef/>
      </w:r>
      <w:r>
        <w:t>This sentence is a better fit with your concluding paragraph.</w:t>
      </w:r>
    </w:p>
  </w:comment>
  <w:comment w:id="37" w:author="Dasa Chadwick" w:date="2018-11-20T12:12:00Z" w:initials="DC">
    <w:p w14:paraId="3F7E2B37" w14:textId="77777777" w:rsidR="00EF3F99" w:rsidRDefault="00EF3F99" w:rsidP="00EF3F99">
      <w:pPr>
        <w:pStyle w:val="CommentText"/>
      </w:pPr>
      <w:r>
        <w:rPr>
          <w:rStyle w:val="CommentReference"/>
        </w:rPr>
        <w:annotationRef/>
      </w:r>
      <w:r>
        <w:t>Recommend removing soft skills like this one from this section and moving them to your cover letter instead. That way you can focus this section just on your technical skills.</w:t>
      </w:r>
    </w:p>
  </w:comment>
  <w:comment w:id="41" w:author="Dasa Chadwick" w:date="2018-11-20T12:09:00Z" w:initials="DC">
    <w:p w14:paraId="1BEDD577" w14:textId="75660362" w:rsidR="00D6388A" w:rsidRDefault="00D6388A">
      <w:pPr>
        <w:pStyle w:val="CommentText"/>
      </w:pPr>
      <w:r>
        <w:rPr>
          <w:rStyle w:val="CommentReference"/>
        </w:rPr>
        <w:annotationRef/>
      </w:r>
      <w:r>
        <w:t>Such as? Recommend highlighting some of these here, especially those that are aligned with what the company wants for this role.</w:t>
      </w:r>
    </w:p>
  </w:comment>
  <w:comment w:id="60" w:author="Dasa Chadwick" w:date="2018-11-20T12:10:00Z" w:initials="DC">
    <w:p w14:paraId="659CBAD0" w14:textId="5521D38E" w:rsidR="00D6388A" w:rsidRDefault="00D6388A">
      <w:pPr>
        <w:pStyle w:val="CommentText"/>
      </w:pPr>
      <w:r>
        <w:rPr>
          <w:rStyle w:val="CommentReference"/>
        </w:rPr>
        <w:annotationRef/>
      </w:r>
      <w:r>
        <w:t>This sentence and the next one are statements of opinion. Recommend replacing them with information about the technical and other skills you possess, possibly examples of how you’ve applied them before or how you think these will benefit this company. This type of information will give readers a better idea of why you’re a strong fit for the role.</w:t>
      </w:r>
    </w:p>
  </w:comment>
  <w:comment w:id="63" w:author="Dasa Chadwick" w:date="2018-11-20T12:11:00Z" w:initials="DC">
    <w:p w14:paraId="0DBDC1E9" w14:textId="57462268" w:rsidR="00D6388A" w:rsidRDefault="00D6388A">
      <w:pPr>
        <w:pStyle w:val="CommentText"/>
      </w:pPr>
      <w:r>
        <w:rPr>
          <w:rStyle w:val="CommentReference"/>
        </w:rPr>
        <w:annotationRef/>
      </w:r>
      <w:r>
        <w:t>Suggest rephrasing to say you will complete duties accurately versus you believe that you will.</w:t>
      </w:r>
    </w:p>
  </w:comment>
  <w:comment w:id="72" w:author="Dasa Chadwick" w:date="2018-11-20T12:12:00Z" w:initials="DC">
    <w:p w14:paraId="1D464AC4" w14:textId="10EBC8B3" w:rsidR="00D6388A" w:rsidRDefault="00D6388A">
      <w:pPr>
        <w:pStyle w:val="CommentText"/>
      </w:pPr>
      <w:r>
        <w:rPr>
          <w:rStyle w:val="CommentReference"/>
        </w:rPr>
        <w:annotationRef/>
      </w:r>
      <w:r>
        <w:t>Recommend removing soft skills like this one from this section and moving them to your cover letter instead. That way you can focus this section just on your technical skills.</w:t>
      </w:r>
    </w:p>
  </w:comment>
  <w:comment w:id="75" w:author="Dasa Chadwick" w:date="2018-11-20T12:13:00Z" w:initials="DC">
    <w:p w14:paraId="75155C52" w14:textId="2BEC8EAD" w:rsidR="00D6388A" w:rsidRDefault="00D6388A">
      <w:pPr>
        <w:pStyle w:val="CommentText"/>
      </w:pPr>
      <w:r>
        <w:rPr>
          <w:rStyle w:val="CommentReference"/>
        </w:rPr>
        <w:annotationRef/>
      </w:r>
      <w:r>
        <w:t>Please double-check the name of the certificate you’ll receive upon graduation.</w:t>
      </w:r>
    </w:p>
  </w:comment>
  <w:comment w:id="76" w:author="Dasa Chadwick" w:date="2018-11-20T12:15:00Z" w:initials="DC">
    <w:p w14:paraId="6A97033E" w14:textId="66D3A856" w:rsidR="007675E7" w:rsidRDefault="007675E7">
      <w:pPr>
        <w:pStyle w:val="CommentText"/>
      </w:pPr>
      <w:r>
        <w:rPr>
          <w:rStyle w:val="CommentReference"/>
        </w:rPr>
        <w:annotationRef/>
      </w:r>
      <w:r>
        <w:t>Suggest showing this job and the next one without bullets for lesser focus on these unrelated roles.</w:t>
      </w:r>
    </w:p>
  </w:comment>
  <w:comment w:id="77" w:author="Dasa Chadwick" w:date="2018-11-20T12:14:00Z" w:initials="DC">
    <w:p w14:paraId="2D2A4B61" w14:textId="45795F77" w:rsidR="00D6388A" w:rsidRDefault="00D6388A">
      <w:pPr>
        <w:pStyle w:val="CommentText"/>
      </w:pPr>
      <w:r>
        <w:rPr>
          <w:rStyle w:val="CommentReference"/>
        </w:rPr>
        <w:annotationRef/>
      </w:r>
      <w:r>
        <w:t>May wish to show this job first in this section and create an “Other Work Experiences” section where you show your two unrelated jobs.</w:t>
      </w:r>
    </w:p>
  </w:comment>
  <w:comment w:id="78" w:author="Dasa Chadwick" w:date="2018-11-20T12:15:00Z" w:initials="DC">
    <w:p w14:paraId="6F6FAF36" w14:textId="7BF46A18" w:rsidR="007675E7" w:rsidRDefault="007675E7">
      <w:pPr>
        <w:pStyle w:val="CommentText"/>
      </w:pPr>
      <w:r>
        <w:rPr>
          <w:rStyle w:val="CommentReference"/>
        </w:rPr>
        <w:annotationRef/>
      </w:r>
      <w:r>
        <w:t>Recommend expanding on the information shown in these bullets to include the benefits, results or outcomes of your actions (PAR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F4ECD5" w15:done="0"/>
  <w15:commentEx w15:paraId="7952ADF8" w15:done="0"/>
  <w15:commentEx w15:paraId="3F7E2B37" w15:done="0"/>
  <w15:commentEx w15:paraId="1BEDD577" w15:done="0"/>
  <w15:commentEx w15:paraId="659CBAD0" w15:done="0"/>
  <w15:commentEx w15:paraId="0DBDC1E9" w15:done="0"/>
  <w15:commentEx w15:paraId="1D464AC4" w15:done="0"/>
  <w15:commentEx w15:paraId="75155C52" w15:done="0"/>
  <w15:commentEx w15:paraId="6A97033E" w15:done="0"/>
  <w15:commentEx w15:paraId="2D2A4B61" w15:done="0"/>
  <w15:commentEx w15:paraId="6F6FAF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4ECD5" w16cid:durableId="1F9E7793"/>
  <w16cid:commentId w16cid:paraId="7952ADF8" w16cid:durableId="1F9E77C6"/>
  <w16cid:commentId w16cid:paraId="1BEDD577" w16cid:durableId="1F9E77EA"/>
  <w16cid:commentId w16cid:paraId="659CBAD0" w16cid:durableId="1F9E781A"/>
  <w16cid:commentId w16cid:paraId="0DBDC1E9" w16cid:durableId="1F9E7873"/>
  <w16cid:commentId w16cid:paraId="1D464AC4" w16cid:durableId="1F9E78C9"/>
  <w16cid:commentId w16cid:paraId="75155C52" w16cid:durableId="1F9E7902"/>
  <w16cid:commentId w16cid:paraId="6A97033E" w16cid:durableId="1F9E7970"/>
  <w16cid:commentId w16cid:paraId="2D2A4B61" w16cid:durableId="1F9E792A"/>
  <w16cid:commentId w16cid:paraId="6F6FAF36" w16cid:durableId="1F9E79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EBA"/>
    <w:multiLevelType w:val="hybridMultilevel"/>
    <w:tmpl w:val="8C680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5B25BF"/>
    <w:multiLevelType w:val="hybridMultilevel"/>
    <w:tmpl w:val="B256FE4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F1A80"/>
    <w:multiLevelType w:val="hybridMultilevel"/>
    <w:tmpl w:val="A112CF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83272"/>
    <w:multiLevelType w:val="hybridMultilevel"/>
    <w:tmpl w:val="0804E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sa Chadwick">
    <w15:presenceInfo w15:providerId="None" w15:userId="Dasa Chadwick"/>
  </w15:person>
  <w15:person w15:author="Jasdweep Sidhu">
    <w15:presenceInfo w15:providerId="None" w15:userId="Jasdweep Sid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AF"/>
    <w:rsid w:val="000C56B6"/>
    <w:rsid w:val="001E0D79"/>
    <w:rsid w:val="0035270C"/>
    <w:rsid w:val="003954F0"/>
    <w:rsid w:val="003B2EDD"/>
    <w:rsid w:val="0040601C"/>
    <w:rsid w:val="00435F8B"/>
    <w:rsid w:val="00496EFF"/>
    <w:rsid w:val="00534700"/>
    <w:rsid w:val="00583501"/>
    <w:rsid w:val="00613E66"/>
    <w:rsid w:val="00713B2A"/>
    <w:rsid w:val="007675E7"/>
    <w:rsid w:val="00787BC8"/>
    <w:rsid w:val="007E78B7"/>
    <w:rsid w:val="008F26B7"/>
    <w:rsid w:val="00992435"/>
    <w:rsid w:val="00A24766"/>
    <w:rsid w:val="00A44A1A"/>
    <w:rsid w:val="00A6031F"/>
    <w:rsid w:val="00BB71F9"/>
    <w:rsid w:val="00BE5B0F"/>
    <w:rsid w:val="00C27C1D"/>
    <w:rsid w:val="00C744E1"/>
    <w:rsid w:val="00CB40FF"/>
    <w:rsid w:val="00CB42E3"/>
    <w:rsid w:val="00D443AF"/>
    <w:rsid w:val="00D6388A"/>
    <w:rsid w:val="00DC65DA"/>
    <w:rsid w:val="00E012FE"/>
    <w:rsid w:val="00E26696"/>
    <w:rsid w:val="00E30114"/>
    <w:rsid w:val="00EE76A5"/>
    <w:rsid w:val="00EF3F99"/>
    <w:rsid w:val="00F01FC6"/>
    <w:rsid w:val="00F6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45FD"/>
  <w15:docId w15:val="{19F7BD48-F241-49F1-BF76-B843606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78B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B7"/>
    <w:rPr>
      <w:rFonts w:ascii="Times New Roman" w:eastAsia="Times New Roman" w:hAnsi="Times New Roman" w:cs="Times New Roman"/>
      <w:b/>
      <w:bCs/>
      <w:kern w:val="36"/>
      <w:sz w:val="48"/>
      <w:szCs w:val="48"/>
      <w:lang w:val="en-CA" w:eastAsia="en-CA"/>
    </w:rPr>
  </w:style>
  <w:style w:type="character" w:styleId="Hyperlink">
    <w:name w:val="Hyperlink"/>
    <w:basedOn w:val="DefaultParagraphFont"/>
    <w:uiPriority w:val="99"/>
    <w:unhideWhenUsed/>
    <w:rsid w:val="00496EFF"/>
    <w:rPr>
      <w:color w:val="0563C1" w:themeColor="hyperlink"/>
      <w:u w:val="single"/>
    </w:rPr>
  </w:style>
  <w:style w:type="paragraph" w:styleId="Title">
    <w:name w:val="Title"/>
    <w:basedOn w:val="Normal"/>
    <w:link w:val="TitleChar"/>
    <w:qFormat/>
    <w:rsid w:val="00496EFF"/>
    <w:pPr>
      <w:autoSpaceDE w:val="0"/>
      <w:autoSpaceDN w:val="0"/>
      <w:adjustRightInd w:val="0"/>
      <w:spacing w:after="0" w:line="240" w:lineRule="auto"/>
      <w:jc w:val="center"/>
    </w:pPr>
    <w:rPr>
      <w:rFonts w:ascii="Times New Roman" w:eastAsia="Times New Roman" w:hAnsi="Times New Roman" w:cs="Times New Roman"/>
      <w:b/>
      <w:bCs/>
      <w:color w:val="000000"/>
      <w:sz w:val="28"/>
      <w:szCs w:val="32"/>
    </w:rPr>
  </w:style>
  <w:style w:type="character" w:customStyle="1" w:styleId="TitleChar">
    <w:name w:val="Title Char"/>
    <w:basedOn w:val="DefaultParagraphFont"/>
    <w:link w:val="Title"/>
    <w:rsid w:val="00496EFF"/>
    <w:rPr>
      <w:rFonts w:ascii="Times New Roman" w:eastAsia="Times New Roman" w:hAnsi="Times New Roman" w:cs="Times New Roman"/>
      <w:b/>
      <w:bCs/>
      <w:color w:val="000000"/>
      <w:sz w:val="28"/>
      <w:szCs w:val="32"/>
    </w:rPr>
  </w:style>
  <w:style w:type="character" w:styleId="Strong">
    <w:name w:val="Strong"/>
    <w:basedOn w:val="DefaultParagraphFont"/>
    <w:uiPriority w:val="22"/>
    <w:qFormat/>
    <w:rsid w:val="00496EFF"/>
    <w:rPr>
      <w:b/>
      <w:bCs/>
    </w:rPr>
  </w:style>
  <w:style w:type="paragraph" w:styleId="ListParagraph">
    <w:name w:val="List Paragraph"/>
    <w:basedOn w:val="Normal"/>
    <w:uiPriority w:val="34"/>
    <w:qFormat/>
    <w:rsid w:val="00496EFF"/>
    <w:pPr>
      <w:spacing w:after="0" w:line="240" w:lineRule="auto"/>
      <w:ind w:left="720"/>
      <w:contextualSpacing/>
    </w:pPr>
    <w:rPr>
      <w:rFonts w:ascii="Times New Roman" w:eastAsia="Times New Roman" w:hAnsi="Times New Roman" w:cs="Times New Roman"/>
      <w:sz w:val="24"/>
      <w:szCs w:val="24"/>
    </w:rPr>
  </w:style>
  <w:style w:type="paragraph" w:customStyle="1" w:styleId="ResumeAlignRight">
    <w:name w:val="Resume Align Right"/>
    <w:basedOn w:val="Normal"/>
    <w:rsid w:val="00496EFF"/>
    <w:pPr>
      <w:tabs>
        <w:tab w:val="right" w:pos="10080"/>
      </w:tabs>
      <w:suppressAutoHyphens/>
      <w:autoSpaceDN w:val="0"/>
      <w:spacing w:after="0" w:line="240" w:lineRule="auto"/>
      <w:textAlignment w:val="baseline"/>
    </w:pPr>
    <w:rPr>
      <w:rFonts w:ascii="Times New Roman" w:eastAsia="SimSun" w:hAnsi="Times New Roman" w:cs="Times New Roman"/>
      <w:kern w:val="3"/>
      <w:sz w:val="24"/>
      <w:szCs w:val="24"/>
      <w:lang w:eastAsia="zh-CN"/>
    </w:rPr>
  </w:style>
  <w:style w:type="character" w:styleId="FollowedHyperlink">
    <w:name w:val="FollowedHyperlink"/>
    <w:basedOn w:val="DefaultParagraphFont"/>
    <w:uiPriority w:val="99"/>
    <w:semiHidden/>
    <w:unhideWhenUsed/>
    <w:rsid w:val="00435F8B"/>
    <w:rPr>
      <w:color w:val="954F72" w:themeColor="followedHyperlink"/>
      <w:u w:val="single"/>
    </w:rPr>
  </w:style>
  <w:style w:type="character" w:styleId="CommentReference">
    <w:name w:val="annotation reference"/>
    <w:basedOn w:val="DefaultParagraphFont"/>
    <w:uiPriority w:val="99"/>
    <w:semiHidden/>
    <w:unhideWhenUsed/>
    <w:rsid w:val="00D6388A"/>
    <w:rPr>
      <w:sz w:val="16"/>
      <w:szCs w:val="16"/>
    </w:rPr>
  </w:style>
  <w:style w:type="paragraph" w:styleId="CommentText">
    <w:name w:val="annotation text"/>
    <w:basedOn w:val="Normal"/>
    <w:link w:val="CommentTextChar"/>
    <w:uiPriority w:val="99"/>
    <w:semiHidden/>
    <w:unhideWhenUsed/>
    <w:rsid w:val="00D6388A"/>
    <w:pPr>
      <w:spacing w:line="240" w:lineRule="auto"/>
    </w:pPr>
    <w:rPr>
      <w:sz w:val="20"/>
      <w:szCs w:val="20"/>
    </w:rPr>
  </w:style>
  <w:style w:type="character" w:customStyle="1" w:styleId="CommentTextChar">
    <w:name w:val="Comment Text Char"/>
    <w:basedOn w:val="DefaultParagraphFont"/>
    <w:link w:val="CommentText"/>
    <w:uiPriority w:val="99"/>
    <w:semiHidden/>
    <w:rsid w:val="00D6388A"/>
    <w:rPr>
      <w:sz w:val="20"/>
      <w:szCs w:val="20"/>
    </w:rPr>
  </w:style>
  <w:style w:type="paragraph" w:styleId="CommentSubject">
    <w:name w:val="annotation subject"/>
    <w:basedOn w:val="CommentText"/>
    <w:next w:val="CommentText"/>
    <w:link w:val="CommentSubjectChar"/>
    <w:uiPriority w:val="99"/>
    <w:semiHidden/>
    <w:unhideWhenUsed/>
    <w:rsid w:val="00D6388A"/>
    <w:rPr>
      <w:b/>
      <w:bCs/>
    </w:rPr>
  </w:style>
  <w:style w:type="character" w:customStyle="1" w:styleId="CommentSubjectChar">
    <w:name w:val="Comment Subject Char"/>
    <w:basedOn w:val="CommentTextChar"/>
    <w:link w:val="CommentSubject"/>
    <w:uiPriority w:val="99"/>
    <w:semiHidden/>
    <w:rsid w:val="00D6388A"/>
    <w:rPr>
      <w:b/>
      <w:bCs/>
      <w:sz w:val="20"/>
      <w:szCs w:val="20"/>
    </w:rPr>
  </w:style>
  <w:style w:type="paragraph" w:styleId="BalloonText">
    <w:name w:val="Balloon Text"/>
    <w:basedOn w:val="Normal"/>
    <w:link w:val="BalloonTextChar"/>
    <w:uiPriority w:val="99"/>
    <w:semiHidden/>
    <w:unhideWhenUsed/>
    <w:rsid w:val="00D63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19488">
      <w:bodyDiv w:val="1"/>
      <w:marLeft w:val="0"/>
      <w:marRight w:val="0"/>
      <w:marTop w:val="0"/>
      <w:marBottom w:val="0"/>
      <w:divBdr>
        <w:top w:val="none" w:sz="0" w:space="0" w:color="auto"/>
        <w:left w:val="none" w:sz="0" w:space="0" w:color="auto"/>
        <w:bottom w:val="none" w:sz="0" w:space="0" w:color="auto"/>
        <w:right w:val="none" w:sz="0" w:space="0" w:color="auto"/>
      </w:divBdr>
    </w:div>
    <w:div w:id="2146846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signment-4-nehyyqpmzg.now.sh/" TargetMode="External"/><Relationship Id="rId3" Type="http://schemas.openxmlformats.org/officeDocument/2006/relationships/settings" Target="settings.xml"/><Relationship Id="rId7" Type="http://schemas.openxmlformats.org/officeDocument/2006/relationships/hyperlink" Target="https://github.com/Jasdeepsidhu2?tab=repositories"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Jasdweep Sidhu</cp:lastModifiedBy>
  <cp:revision>4</cp:revision>
  <dcterms:created xsi:type="dcterms:W3CDTF">2018-11-20T19:16:00Z</dcterms:created>
  <dcterms:modified xsi:type="dcterms:W3CDTF">2018-11-22T19:33:00Z</dcterms:modified>
</cp:coreProperties>
</file>